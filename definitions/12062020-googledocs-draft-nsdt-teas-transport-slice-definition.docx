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teas                                                            R. Rokui</w:t>
      </w:r>
    </w:p>
    <w:p w:rsidR="00000000" w:rsidDel="00000000" w:rsidP="00000000" w:rsidRDefault="00000000" w:rsidRPr="00000000" w14:paraId="000000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Nokia</w:t>
      </w:r>
    </w:p>
    <w:p w:rsidR="00000000" w:rsidDel="00000000" w:rsidP="00000000" w:rsidRDefault="00000000" w:rsidRPr="00000000" w14:paraId="000000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Intended status: Informational                                  S. Homma</w:t>
      </w:r>
    </w:p>
    <w:p w:rsidR="00000000" w:rsidDel="00000000" w:rsidP="00000000" w:rsidRDefault="00000000" w:rsidRPr="00000000" w14:paraId="000000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Expires: November 25, 2020                                           NTT</w:t>
      </w:r>
    </w:p>
    <w:p w:rsidR="00000000" w:rsidDel="00000000" w:rsidP="00000000" w:rsidRDefault="00000000" w:rsidRPr="00000000" w14:paraId="000000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 Makhijani</w:t>
      </w:r>
    </w:p>
    <w:p w:rsidR="00000000" w:rsidDel="00000000" w:rsidP="00000000" w:rsidRDefault="00000000" w:rsidRPr="00000000" w14:paraId="000000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00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LM. Contreras</w:t>
      </w:r>
    </w:p>
    <w:p w:rsidR="00000000" w:rsidDel="00000000" w:rsidP="00000000" w:rsidRDefault="00000000" w:rsidRPr="00000000" w14:paraId="000000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00D">
      <w:pPr>
        <w:spacing w:before="0" w:lineRule="auto"/>
        <w:rPr>
          <w:ins w:author="Shunsuke Homma" w:id="1" w:date="2020-06-08T13:06:24Z"/>
          <w:rFonts w:ascii="Courier New" w:cs="Courier New" w:eastAsia="Courier New" w:hAnsi="Courier New"/>
          <w:sz w:val="18"/>
          <w:szCs w:val="18"/>
        </w:rPr>
      </w:pPr>
      <w:ins w:author="Shunsuke Homma" w:id="1" w:date="2020-06-08T13:06:24Z">
        <w:r w:rsidDel="00000000" w:rsidR="00000000" w:rsidRPr="00000000">
          <w:rPr>
            <w:rFonts w:ascii="Courier New" w:cs="Courier New" w:eastAsia="Courier New" w:hAnsi="Courier New"/>
            <w:sz w:val="18"/>
            <w:szCs w:val="18"/>
            <w:rtl w:val="0"/>
          </w:rPr>
          <w:t xml:space="preserve">                                                            J. Tantsura</w:t>
        </w:r>
      </w:ins>
    </w:p>
    <w:p w:rsidR="00000000" w:rsidDel="00000000" w:rsidP="00000000" w:rsidRDefault="00000000" w:rsidRPr="00000000" w14:paraId="0000000E">
      <w:pPr>
        <w:spacing w:before="0" w:lineRule="auto"/>
        <w:rPr>
          <w:rFonts w:ascii="Courier New" w:cs="Courier New" w:eastAsia="Courier New" w:hAnsi="Courier New"/>
          <w:sz w:val="18"/>
          <w:szCs w:val="18"/>
        </w:rPr>
      </w:pPr>
      <w:ins w:author="Shunsuke Homma" w:id="1" w:date="2020-06-08T13:06:24Z">
        <w:r w:rsidDel="00000000" w:rsidR="00000000" w:rsidRPr="00000000">
          <w:rPr>
            <w:rFonts w:ascii="Courier New" w:cs="Courier New" w:eastAsia="Courier New" w:hAnsi="Courier New"/>
            <w:sz w:val="18"/>
            <w:szCs w:val="18"/>
            <w:rtl w:val="0"/>
          </w:rPr>
          <w:t xml:space="preserve">                                                            Apstra, Inc.</w:t>
        </w:r>
      </w:ins>
      <w:r w:rsidDel="00000000" w:rsidR="00000000" w:rsidRPr="00000000">
        <w:rPr>
          <w:rtl w:val="0"/>
        </w:rPr>
      </w:r>
    </w:p>
    <w:p w:rsidR="00000000" w:rsidDel="00000000" w:rsidP="00000000" w:rsidRDefault="00000000" w:rsidRPr="00000000" w14:paraId="000000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24, 2020</w:t>
      </w:r>
    </w:p>
    <w:p w:rsidR="00000000" w:rsidDel="00000000" w:rsidP="00000000" w:rsidRDefault="00000000" w:rsidRPr="00000000" w14:paraId="0000001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IETF Definition of Transport Slice</w:t>
      </w:r>
    </w:p>
    <w:p w:rsidR="00000000" w:rsidDel="00000000" w:rsidP="00000000" w:rsidRDefault="00000000" w:rsidRPr="00000000" w14:paraId="000000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draft-nsdt-teas-transport-slice-definition-03</w:t>
      </w:r>
    </w:p>
    <w:p w:rsidR="00000000" w:rsidDel="00000000" w:rsidP="00000000" w:rsidRDefault="00000000" w:rsidRPr="00000000" w14:paraId="0000001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Abstract</w:t>
      </w:r>
    </w:p>
    <w:p w:rsidR="00000000" w:rsidDel="00000000" w:rsidP="00000000" w:rsidRDefault="00000000" w:rsidRPr="00000000" w14:paraId="0000001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describes the definition of a slice in the transport</w:t>
      </w:r>
    </w:p>
    <w:p w:rsidR="00000000" w:rsidDel="00000000" w:rsidP="00000000" w:rsidRDefault="00000000" w:rsidRPr="00000000" w14:paraId="000000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networks and its characteristics.  The purpose here is to bring</w:t>
      </w:r>
    </w:p>
    <w:p w:rsidR="00000000" w:rsidDel="00000000" w:rsidP="00000000" w:rsidRDefault="00000000" w:rsidRPr="00000000" w14:paraId="0000001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clarity and a common understanding of the transport slice concept and</w:t>
      </w:r>
    </w:p>
    <w:p w:rsidR="00000000" w:rsidDel="00000000" w:rsidP="00000000" w:rsidRDefault="00000000" w:rsidRPr="00000000" w14:paraId="000000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 related terms and their meaning.  It explains how transport</w:t>
      </w:r>
    </w:p>
    <w:p w:rsidR="00000000" w:rsidDel="00000000" w:rsidP="00000000" w:rsidRDefault="00000000" w:rsidRPr="00000000" w14:paraId="000000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can be used in end to end network slices, or independently.</w:t>
      </w:r>
    </w:p>
    <w:p w:rsidR="00000000" w:rsidDel="00000000" w:rsidP="00000000" w:rsidRDefault="00000000" w:rsidRPr="00000000" w14:paraId="000000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Status of This Memo</w:t>
      </w:r>
    </w:p>
    <w:p w:rsidR="00000000" w:rsidDel="00000000" w:rsidP="00000000" w:rsidRDefault="00000000" w:rsidRPr="00000000" w14:paraId="0000001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is submitted in full conformance with the</w:t>
      </w:r>
    </w:p>
    <w:p w:rsidR="00000000" w:rsidDel="00000000" w:rsidP="00000000" w:rsidRDefault="00000000" w:rsidRPr="00000000" w14:paraId="000000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of BCP 78 and BCP 79.</w:t>
      </w:r>
    </w:p>
    <w:p w:rsidR="00000000" w:rsidDel="00000000" w:rsidP="00000000" w:rsidRDefault="00000000" w:rsidRPr="00000000" w14:paraId="0000002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working documents of the Internet Engineering</w:t>
      </w:r>
    </w:p>
    <w:p w:rsidR="00000000" w:rsidDel="00000000" w:rsidP="00000000" w:rsidRDefault="00000000" w:rsidRPr="00000000" w14:paraId="000000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Task Force (IETF).  Note that other groups may also distribute</w:t>
      </w:r>
    </w:p>
    <w:p w:rsidR="00000000" w:rsidDel="00000000" w:rsidP="00000000" w:rsidRDefault="00000000" w:rsidRPr="00000000" w14:paraId="0000002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working documents as Internet-Drafts.  The list of current Internet-</w:t>
      </w:r>
    </w:p>
    <w:p w:rsidR="00000000" w:rsidDel="00000000" w:rsidP="00000000" w:rsidRDefault="00000000" w:rsidRPr="00000000" w14:paraId="000000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Drafts is at https://datatracker.ietf.org/drafts/current/.</w:t>
      </w:r>
    </w:p>
    <w:p w:rsidR="00000000" w:rsidDel="00000000" w:rsidP="00000000" w:rsidRDefault="00000000" w:rsidRPr="00000000" w14:paraId="0000002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Internet-Drafts are draft documents valid for a maximum of six months</w:t>
      </w:r>
    </w:p>
    <w:p w:rsidR="00000000" w:rsidDel="00000000" w:rsidP="00000000" w:rsidRDefault="00000000" w:rsidRPr="00000000" w14:paraId="000000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be updated, replaced, or obsoleted by other documents at any</w:t>
      </w:r>
    </w:p>
    <w:p w:rsidR="00000000" w:rsidDel="00000000" w:rsidP="00000000" w:rsidRDefault="00000000" w:rsidRPr="00000000" w14:paraId="0000002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time.  It is inappropriate to use Internet-Drafts as reference</w:t>
      </w:r>
    </w:p>
    <w:p w:rsidR="00000000" w:rsidDel="00000000" w:rsidP="00000000" w:rsidRDefault="00000000" w:rsidRPr="00000000" w14:paraId="000000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material or to cite them other than as "work in progress."</w:t>
      </w:r>
    </w:p>
    <w:p w:rsidR="00000000" w:rsidDel="00000000" w:rsidP="00000000" w:rsidRDefault="00000000" w:rsidRPr="00000000" w14:paraId="000000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Internet-Draft will expire on November 25, 2020.</w:t>
      </w:r>
    </w:p>
    <w:p w:rsidR="00000000" w:rsidDel="00000000" w:rsidP="00000000" w:rsidRDefault="00000000" w:rsidRPr="00000000" w14:paraId="0000002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Copyright Notice</w:t>
      </w:r>
    </w:p>
    <w:p w:rsidR="00000000" w:rsidDel="00000000" w:rsidP="00000000" w:rsidRDefault="00000000" w:rsidRPr="00000000" w14:paraId="000000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Copyright (c) 2020 IETF Trust and the persons identified as the</w:t>
      </w:r>
    </w:p>
    <w:p w:rsidR="00000000" w:rsidDel="00000000" w:rsidP="00000000" w:rsidRDefault="00000000" w:rsidRPr="00000000" w14:paraId="000000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document authors.  All rights reserved.</w:t>
      </w:r>
    </w:p>
    <w:p w:rsidR="00000000" w:rsidDel="00000000" w:rsidP="00000000" w:rsidRDefault="00000000" w:rsidRPr="00000000" w14:paraId="0000003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is subject to BCP 78 and the IETF Trust's Legal</w:t>
      </w:r>
    </w:p>
    <w:p w:rsidR="00000000" w:rsidDel="00000000" w:rsidP="00000000" w:rsidRDefault="00000000" w:rsidRPr="00000000" w14:paraId="000000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Provisions Relating to IETF Documents</w:t>
      </w:r>
    </w:p>
    <w:p w:rsidR="00000000" w:rsidDel="00000000" w:rsidP="00000000" w:rsidRDefault="00000000" w:rsidRPr="00000000" w14:paraId="0000003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(https://trustee.ietf.org/license-info) in effect on the date of</w:t>
      </w:r>
    </w:p>
    <w:p w:rsidR="00000000" w:rsidDel="00000000" w:rsidP="00000000" w:rsidRDefault="00000000" w:rsidRPr="00000000" w14:paraId="000000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publication of this document.  Please review these documents</w:t>
      </w:r>
    </w:p>
    <w:p w:rsidR="00000000" w:rsidDel="00000000" w:rsidP="00000000" w:rsidRDefault="00000000" w:rsidRPr="00000000" w14:paraId="000000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w:t>
      </w:r>
    </w:p>
    <w:p w:rsidR="00000000" w:rsidDel="00000000" w:rsidP="00000000" w:rsidRDefault="00000000" w:rsidRPr="00000000" w14:paraId="0000003B">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3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carefully, as they describe your rights and restrictions with respect</w:t>
      </w:r>
    </w:p>
    <w:p w:rsidR="00000000" w:rsidDel="00000000" w:rsidP="00000000" w:rsidRDefault="00000000" w:rsidRPr="00000000" w14:paraId="000000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this document.  Code Components extracted from this document must</w:t>
      </w:r>
    </w:p>
    <w:p w:rsidR="00000000" w:rsidDel="00000000" w:rsidP="00000000" w:rsidRDefault="00000000" w:rsidRPr="00000000" w14:paraId="000000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 Simplified BSD License text as described in Section 4.e of</w:t>
      </w:r>
    </w:p>
    <w:p w:rsidR="00000000" w:rsidDel="00000000" w:rsidP="00000000" w:rsidRDefault="00000000" w:rsidRPr="00000000" w14:paraId="000000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Trust Legal Provisions and are provided without warranty as</w:t>
      </w:r>
    </w:p>
    <w:p w:rsidR="00000000" w:rsidDel="00000000" w:rsidP="00000000" w:rsidRDefault="00000000" w:rsidRPr="00000000" w14:paraId="000000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described in the Simplified BSD License.</w:t>
      </w:r>
    </w:p>
    <w:p w:rsidR="00000000" w:rsidDel="00000000" w:rsidP="00000000" w:rsidRDefault="00000000" w:rsidRPr="00000000" w14:paraId="0000004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Table of Contents</w:t>
      </w:r>
    </w:p>
    <w:p w:rsidR="00000000" w:rsidDel="00000000" w:rsidP="00000000" w:rsidRDefault="00000000" w:rsidRPr="00000000" w14:paraId="0000004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  Introduction  . . . . . . . . . . . . . . . . . . . . . . . .   2</w:t>
      </w:r>
    </w:p>
    <w:p w:rsidR="00000000" w:rsidDel="00000000" w:rsidP="00000000" w:rsidRDefault="00000000" w:rsidRPr="00000000" w14:paraId="000000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Scope and Rationale . . . . . . . . . . . . . . . . . . .   3</w:t>
      </w:r>
    </w:p>
    <w:p w:rsidR="00000000" w:rsidDel="00000000" w:rsidP="00000000" w:rsidRDefault="00000000" w:rsidRPr="00000000" w14:paraId="000000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Terms and Abbreviations . . . . . . . . . . . . . . . . . . .   3</w:t>
      </w:r>
    </w:p>
    <w:p w:rsidR="00000000" w:rsidDel="00000000" w:rsidP="00000000" w:rsidRDefault="00000000" w:rsidRPr="00000000" w14:paraId="000000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  Definition and Scope of Transport Slice . . . . . . . . . . .   4</w:t>
      </w:r>
    </w:p>
    <w:p w:rsidR="00000000" w:rsidDel="00000000" w:rsidP="00000000" w:rsidRDefault="00000000" w:rsidRPr="00000000" w14:paraId="000000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3.1.  Use of term Transport . . . . . . . . . . . . . . . . . .   4</w:t>
      </w:r>
    </w:p>
    <w:p w:rsidR="00000000" w:rsidDel="00000000" w:rsidP="00000000" w:rsidRDefault="00000000" w:rsidRPr="00000000" w14:paraId="000000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  Transport Slice System Characteristics  . . . . . . . . . . .   4</w:t>
      </w:r>
    </w:p>
    <w:p w:rsidR="00000000" w:rsidDel="00000000" w:rsidP="00000000" w:rsidRDefault="00000000" w:rsidRPr="00000000" w14:paraId="000000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4.1.  Service Level Objectives for Transport Slices . . . . . .   4</w:t>
      </w:r>
    </w:p>
    <w:p w:rsidR="00000000" w:rsidDel="00000000" w:rsidP="00000000" w:rsidRDefault="00000000" w:rsidRPr="00000000" w14:paraId="000000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  Endpoint Variation  . . . . . . . . . . . . . . . . . . .   7</w:t>
      </w:r>
    </w:p>
    <w:p w:rsidR="00000000" w:rsidDel="00000000" w:rsidP="00000000" w:rsidRDefault="00000000" w:rsidRPr="00000000" w14:paraId="000000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4.2.1.  Types of Endpoints  . . . . . . . . . . . . . . . . .   7</w:t>
      </w:r>
    </w:p>
    <w:p w:rsidR="00000000" w:rsidDel="00000000" w:rsidP="00000000" w:rsidRDefault="00000000" w:rsidRPr="00000000" w14:paraId="000000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4.2.2.  Connectivity patterns within Transport Slice  . . . .   8</w:t>
      </w:r>
    </w:p>
    <w:p w:rsidR="00000000" w:rsidDel="00000000" w:rsidP="00000000" w:rsidRDefault="00000000" w:rsidRPr="00000000" w14:paraId="000000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4.3.  Vertical Transport Slice [Reza comment: we need to talk</w:t>
      </w:r>
    </w:p>
    <w:p w:rsidR="00000000" w:rsidDel="00000000" w:rsidP="00000000" w:rsidRDefault="00000000" w:rsidRPr="00000000" w14:paraId="000000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about thissssss]  . . . . . . . . . . . . . . . . . . . .   8</w:t>
      </w:r>
    </w:p>
    <w:p w:rsidR="00000000" w:rsidDel="00000000" w:rsidP="00000000" w:rsidRDefault="00000000" w:rsidRPr="00000000" w14:paraId="000000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4.4.  Horizontal Composition of Transport slice . . . . . . . .   9</w:t>
      </w:r>
    </w:p>
    <w:p w:rsidR="00000000" w:rsidDel="00000000" w:rsidP="00000000" w:rsidRDefault="00000000" w:rsidRPr="00000000" w14:paraId="000000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  Transport Slice Detailed Description  . . . . . . . . . . . .  10</w:t>
      </w:r>
    </w:p>
    <w:p w:rsidR="00000000" w:rsidDel="00000000" w:rsidP="00000000" w:rsidRDefault="00000000" w:rsidRPr="00000000" w14:paraId="000000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5.1.  Stakeholders  . . . . . . . . . . . . . . . . . . . . . .  11</w:t>
      </w:r>
    </w:p>
    <w:p w:rsidR="00000000" w:rsidDel="00000000" w:rsidP="00000000" w:rsidRDefault="00000000" w:rsidRPr="00000000" w14:paraId="000000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5.2.  Transport Slice Controller Interfaces . . . . . . . . . .  12</w:t>
      </w:r>
    </w:p>
    <w:p w:rsidR="00000000" w:rsidDel="00000000" w:rsidP="00000000" w:rsidRDefault="00000000" w:rsidRPr="00000000" w14:paraId="000000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5.3.  Transport slice Realization . . . . . . . . . . . . . . .  13</w:t>
      </w:r>
    </w:p>
    <w:p w:rsidR="00000000" w:rsidDel="00000000" w:rsidP="00000000" w:rsidRDefault="00000000" w:rsidRPr="00000000" w14:paraId="000000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6.  Relationship with End-to-End Network Slicing  . . . . . . . .  14</w:t>
      </w:r>
    </w:p>
    <w:p w:rsidR="00000000" w:rsidDel="00000000" w:rsidP="00000000" w:rsidRDefault="00000000" w:rsidRPr="00000000" w14:paraId="0000005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7.  Security Considerations . . . . . . . . . . . . . . . . . . .  15</w:t>
      </w:r>
    </w:p>
    <w:p w:rsidR="00000000" w:rsidDel="00000000" w:rsidP="00000000" w:rsidRDefault="00000000" w:rsidRPr="00000000" w14:paraId="000000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8.  IANA Considerations . . . . . . . . . . . . . . . . . . . . .  15</w:t>
      </w:r>
    </w:p>
    <w:p w:rsidR="00000000" w:rsidDel="00000000" w:rsidP="00000000" w:rsidRDefault="00000000" w:rsidRPr="00000000" w14:paraId="000000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9.  Acknowledgment  . . . . . . . . . . . . . . . . . . . . . . .  16</w:t>
      </w:r>
    </w:p>
    <w:p w:rsidR="00000000" w:rsidDel="00000000" w:rsidP="00000000" w:rsidRDefault="00000000" w:rsidRPr="00000000" w14:paraId="000000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 Appendix A  . . . . . . . . . . . . . . . . . . . . . . . . .  16</w:t>
      </w:r>
    </w:p>
    <w:p w:rsidR="00000000" w:rsidDel="00000000" w:rsidP="00000000" w:rsidRDefault="00000000" w:rsidRPr="00000000" w14:paraId="000000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10.1.  On Meeting guarantees of service objectives  . . . . . .  16</w:t>
      </w:r>
    </w:p>
    <w:p w:rsidR="00000000" w:rsidDel="00000000" w:rsidP="00000000" w:rsidRDefault="00000000" w:rsidRPr="00000000" w14:paraId="000000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 Informative References  . . . . . . . . . . . . . . . . . . .  17</w:t>
      </w:r>
    </w:p>
    <w:p w:rsidR="00000000" w:rsidDel="00000000" w:rsidP="00000000" w:rsidRDefault="00000000" w:rsidRPr="00000000" w14:paraId="000000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Addresses  . . . . . . . . . . . . . . . . . . . . . . .  19</w:t>
      </w:r>
    </w:p>
    <w:p w:rsidR="00000000" w:rsidDel="00000000" w:rsidP="00000000" w:rsidRDefault="00000000" w:rsidRPr="00000000" w14:paraId="000000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Introduction</w:t>
      </w:r>
    </w:p>
    <w:p w:rsidR="00000000" w:rsidDel="00000000" w:rsidP="00000000" w:rsidRDefault="00000000" w:rsidRPr="00000000" w14:paraId="0000006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number of use cases benefit from establishing network connectivity</w:t>
      </w:r>
    </w:p>
    <w:p w:rsidR="00000000" w:rsidDel="00000000" w:rsidP="00000000" w:rsidRDefault="00000000" w:rsidRPr="00000000" w14:paraId="000000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transport and assurance of a specific set of network</w:t>
      </w:r>
    </w:p>
    <w:p w:rsidR="00000000" w:rsidDel="00000000" w:rsidP="00000000" w:rsidRDefault="00000000" w:rsidRPr="00000000" w14:paraId="000000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In this document, as detailed in subsequent sections, we</w:t>
      </w:r>
    </w:p>
    <w:p w:rsidR="00000000" w:rsidDel="00000000" w:rsidP="00000000" w:rsidRDefault="00000000" w:rsidRPr="00000000" w14:paraId="000000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refer to this connectivity and resource commitment as transport</w:t>
      </w:r>
    </w:p>
    <w:p w:rsidR="00000000" w:rsidDel="00000000" w:rsidP="00000000" w:rsidRDefault="00000000" w:rsidRPr="00000000" w14:paraId="000000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Services </w:t>
      </w:r>
      <w:ins w:author="Shunsuke Homma" w:id="2" w:date="2020-06-08T12:04:21Z">
        <w:r w:rsidDel="00000000" w:rsidR="00000000" w:rsidRPr="00000000">
          <w:rPr>
            <w:rFonts w:ascii="Courier New" w:cs="Courier New" w:eastAsia="Courier New" w:hAnsi="Courier New"/>
            <w:sz w:val="18"/>
            <w:szCs w:val="18"/>
            <w:rtl w:val="0"/>
          </w:rPr>
          <w:t xml:space="preserve">that</w:t>
        </w:r>
      </w:ins>
      <w:del w:author="Shunsuke Homma" w:id="2" w:date="2020-06-08T12:04:21Z">
        <w:r w:rsidDel="00000000" w:rsidR="00000000" w:rsidRPr="00000000">
          <w:rPr>
            <w:rFonts w:ascii="Courier New" w:cs="Courier New" w:eastAsia="Courier New" w:hAnsi="Courier New"/>
            <w:sz w:val="18"/>
            <w:szCs w:val="18"/>
            <w:rtl w:val="0"/>
          </w:rPr>
          <w:delText xml:space="preserve">which</w:delText>
        </w:r>
      </w:del>
      <w:r w:rsidDel="00000000" w:rsidR="00000000" w:rsidRPr="00000000">
        <w:rPr>
          <w:rFonts w:ascii="Courier New" w:cs="Courier New" w:eastAsia="Courier New" w:hAnsi="Courier New"/>
          <w:sz w:val="18"/>
          <w:szCs w:val="18"/>
          <w:rtl w:val="0"/>
        </w:rPr>
        <w:t xml:space="preserve"> might benefit from the transport slices</w:t>
      </w:r>
    </w:p>
    <w:p w:rsidR="00000000" w:rsidDel="00000000" w:rsidP="00000000" w:rsidRDefault="00000000" w:rsidRPr="00000000" w14:paraId="000000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include:</w:t>
      </w:r>
    </w:p>
    <w:p w:rsidR="00000000" w:rsidDel="00000000" w:rsidP="00000000" w:rsidRDefault="00000000" w:rsidRPr="00000000" w14:paraId="000000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5G services (e.g. eMBB, URLLC, mMTC)(See [TS.23.501-3GPP])</w:t>
      </w:r>
    </w:p>
    <w:p w:rsidR="00000000" w:rsidDel="00000000" w:rsidP="00000000" w:rsidRDefault="00000000" w:rsidRPr="00000000" w14:paraId="0000006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wholesale services</w:t>
      </w:r>
    </w:p>
    <w:p w:rsidR="00000000" w:rsidDel="00000000" w:rsidP="00000000" w:rsidRDefault="00000000" w:rsidRPr="00000000" w14:paraId="0000006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infrastructure sharing among operators</w:t>
      </w:r>
    </w:p>
    <w:p w:rsidR="00000000" w:rsidDel="00000000" w:rsidP="00000000" w:rsidRDefault="00000000" w:rsidRPr="00000000" w14:paraId="0000006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2]</w:t>
      </w:r>
    </w:p>
    <w:p w:rsidR="00000000" w:rsidDel="00000000" w:rsidP="00000000" w:rsidRDefault="00000000" w:rsidRPr="00000000" w14:paraId="00000073">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7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NFV connectivity and Data Center Interconnection</w:t>
      </w:r>
    </w:p>
    <w:p w:rsidR="00000000" w:rsidDel="00000000" w:rsidP="00000000" w:rsidRDefault="00000000" w:rsidRPr="00000000" w14:paraId="0000007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VPNs with specific characteristics</w:t>
      </w:r>
    </w:p>
    <w:p w:rsidR="00000000" w:rsidDel="00000000" w:rsidP="00000000" w:rsidRDefault="00000000" w:rsidRPr="00000000" w14:paraId="0000007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document defines the concept of transport slices that provide</w:t>
      </w:r>
    </w:p>
    <w:p w:rsidR="00000000" w:rsidDel="00000000" w:rsidP="00000000" w:rsidRDefault="00000000" w:rsidRPr="00000000" w14:paraId="000000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with specific commitment of network resources between a</w:t>
      </w:r>
    </w:p>
    <w:p w:rsidR="00000000" w:rsidDel="00000000" w:rsidP="00000000" w:rsidRDefault="00000000" w:rsidRPr="00000000" w14:paraId="000000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end points over a shared network infrastructure.</w:t>
      </w:r>
    </w:p>
    <w:p w:rsidR="00000000" w:rsidDel="00000000" w:rsidP="00000000" w:rsidRDefault="00000000" w:rsidRPr="00000000" w14:paraId="0000007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are created and managed within the scope of one or</w:t>
      </w:r>
    </w:p>
    <w:p w:rsidR="00000000" w:rsidDel="00000000" w:rsidP="00000000" w:rsidRDefault="00000000" w:rsidRPr="00000000" w14:paraId="000000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underlying network technologies (e.g.  IP, MPLS, optical).</w:t>
      </w:r>
    </w:p>
    <w:p w:rsidR="00000000" w:rsidDel="00000000" w:rsidP="00000000" w:rsidRDefault="00000000" w:rsidRPr="00000000" w14:paraId="000000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These transport slices are expected to enable a diverse set of</w:t>
      </w:r>
    </w:p>
    <w:p w:rsidR="00000000" w:rsidDel="00000000" w:rsidP="00000000" w:rsidRDefault="00000000" w:rsidRPr="00000000" w14:paraId="000000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applications, that have different requirements on communication, to</w:t>
      </w:r>
    </w:p>
    <w:p w:rsidR="00000000" w:rsidDel="00000000" w:rsidP="00000000" w:rsidRDefault="00000000" w:rsidRPr="00000000" w14:paraId="000000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gracefully coexist on the same network infrastructure.</w:t>
      </w:r>
    </w:p>
    <w:p w:rsidR="00000000" w:rsidDel="00000000" w:rsidP="00000000" w:rsidRDefault="00000000" w:rsidRPr="00000000" w14:paraId="0000008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relate to a more general topic of network slicing.</w:t>
      </w:r>
    </w:p>
    <w:p w:rsidR="00000000" w:rsidDel="00000000" w:rsidP="00000000" w:rsidRDefault="00000000" w:rsidRPr="00000000" w14:paraId="000000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is not the goal of this document to define this broader concept,</w:t>
      </w:r>
    </w:p>
    <w:p w:rsidR="00000000" w:rsidDel="00000000" w:rsidP="00000000" w:rsidRDefault="00000000" w:rsidRPr="00000000" w14:paraId="000000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but in general, it is a methodology to describe the logical (or</w:t>
      </w:r>
    </w:p>
    <w:p w:rsidR="00000000" w:rsidDel="00000000" w:rsidP="00000000" w:rsidRDefault="00000000" w:rsidRPr="00000000" w14:paraId="000000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 partitioning of network resources associated with a service</w:t>
      </w:r>
    </w:p>
    <w:p w:rsidR="00000000" w:rsidDel="00000000" w:rsidP="00000000" w:rsidRDefault="00000000" w:rsidRPr="00000000" w14:paraId="000000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an application.</w:t>
      </w:r>
    </w:p>
    <w:p w:rsidR="00000000" w:rsidDel="00000000" w:rsidP="00000000" w:rsidRDefault="00000000" w:rsidRPr="00000000" w14:paraId="000000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w:t>
      </w:r>
      <w:commentRangeStart w:id="0"/>
      <w:r w:rsidDel="00000000" w:rsidR="00000000" w:rsidRPr="00000000">
        <w:rPr>
          <w:rFonts w:ascii="Courier New" w:cs="Courier New" w:eastAsia="Courier New" w:hAnsi="Courier New"/>
          <w:sz w:val="18"/>
          <w:szCs w:val="18"/>
          <w:rtl w:val="0"/>
        </w:rPr>
        <w:t xml:space="preserve">Rationale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spacing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a86e8"/>
          <w:sz w:val="18"/>
          <w:szCs w:val="18"/>
          <w:rtl w:val="0"/>
        </w:rPr>
        <w:t xml:space="preserve">Transport slice is described as a construct that specifies connectivity requirements with an emphasis on assurance of those requirements. Transport slices are unaware of any underlying infrastructure connectivity (hence, the term ‘transport’). The types of underlying provider networks can be based on any combination of IP, Ethernet, MPLS</w:t>
      </w:r>
      <w:ins w:author="Shunsuke Homma" w:id="3" w:date="2020-06-08T12:04:57Z">
        <w:r w:rsidDel="00000000" w:rsidR="00000000" w:rsidRPr="00000000">
          <w:rPr>
            <w:rFonts w:ascii="Courier New" w:cs="Courier New" w:eastAsia="Courier New" w:hAnsi="Courier New"/>
            <w:color w:val="4a86e8"/>
            <w:sz w:val="18"/>
            <w:szCs w:val="18"/>
            <w:rtl w:val="0"/>
          </w:rPr>
          <w:t xml:space="preserve"> and</w:t>
        </w:r>
      </w:ins>
      <w:del w:author="Shunsuke Homma" w:id="3" w:date="2020-06-08T12:04:57Z">
        <w:r w:rsidDel="00000000" w:rsidR="00000000" w:rsidRPr="00000000">
          <w:rPr>
            <w:rFonts w:ascii="Courier New" w:cs="Courier New" w:eastAsia="Courier New" w:hAnsi="Courier New"/>
            <w:color w:val="4a86e8"/>
            <w:sz w:val="18"/>
            <w:szCs w:val="18"/>
            <w:rtl w:val="0"/>
          </w:rPr>
          <w:delText xml:space="preserve">,</w:delText>
        </w:r>
      </w:del>
      <w:r w:rsidDel="00000000" w:rsidR="00000000" w:rsidRPr="00000000">
        <w:rPr>
          <w:rFonts w:ascii="Courier New" w:cs="Courier New" w:eastAsia="Courier New" w:hAnsi="Courier New"/>
          <w:color w:val="4a86e8"/>
          <w:sz w:val="18"/>
          <w:szCs w:val="18"/>
          <w:rtl w:val="0"/>
        </w:rPr>
        <w:t xml:space="preserve"> Optical technologies.</w:t>
      </w:r>
    </w:p>
    <w:p w:rsidR="00000000" w:rsidDel="00000000" w:rsidP="00000000" w:rsidRDefault="00000000" w:rsidRPr="00000000" w14:paraId="0000008E">
      <w:pPr>
        <w:spacing w:before="0" w:lineRule="auto"/>
        <w:rPr>
          <w:rFonts w:ascii="Courier New" w:cs="Courier New" w:eastAsia="Courier New" w:hAnsi="Courier New"/>
          <w:color w:val="4a86e8"/>
          <w:sz w:val="18"/>
          <w:szCs w:val="18"/>
        </w:rPr>
      </w:pPr>
      <w:r w:rsidDel="00000000" w:rsidR="00000000" w:rsidRPr="00000000">
        <w:rPr>
          <w:rtl w:val="0"/>
        </w:rPr>
      </w:r>
    </w:p>
    <w:p w:rsidR="00000000" w:rsidDel="00000000" w:rsidP="00000000" w:rsidRDefault="00000000" w:rsidRPr="00000000" w14:paraId="0000008F">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Existing VPN (L2 or L3) network- and particularly service- models come close but the difference being a user of transport slice does not concern with the</w:t>
      </w:r>
      <w:ins w:author="Shunsuke Homma" w:id="4" w:date="2020-06-08T12:05:37Z">
        <w:r w:rsidDel="00000000" w:rsidR="00000000" w:rsidRPr="00000000">
          <w:rPr>
            <w:rFonts w:ascii="Courier New" w:cs="Courier New" w:eastAsia="Courier New" w:hAnsi="Courier New"/>
            <w:color w:val="4a86e8"/>
            <w:sz w:val="18"/>
            <w:szCs w:val="18"/>
            <w:rtl w:val="0"/>
          </w:rPr>
          <w:t xml:space="preserve"> specific </w:t>
        </w:r>
      </w:ins>
      <w:del w:author="Shunsuke Homma" w:id="4" w:date="2020-06-08T12:05:37Z">
        <w:r w:rsidDel="00000000" w:rsidR="00000000" w:rsidRPr="00000000">
          <w:rPr>
            <w:rFonts w:ascii="Courier New" w:cs="Courier New" w:eastAsia="Courier New" w:hAnsi="Courier New"/>
            <w:color w:val="4a86e8"/>
            <w:sz w:val="18"/>
            <w:szCs w:val="18"/>
            <w:rtl w:val="0"/>
          </w:rPr>
          <w:delText xml:space="preserve"> </w:delText>
        </w:r>
      </w:del>
      <w:r w:rsidDel="00000000" w:rsidR="00000000" w:rsidRPr="00000000">
        <w:rPr>
          <w:rFonts w:ascii="Courier New" w:cs="Courier New" w:eastAsia="Courier New" w:hAnsi="Courier New"/>
          <w:color w:val="4a86e8"/>
          <w:sz w:val="18"/>
          <w:szCs w:val="18"/>
          <w:rtl w:val="0"/>
        </w:rPr>
        <w:t xml:space="preserve">details relat</w:t>
      </w:r>
      <w:ins w:author="Shunsuke Homma" w:id="5" w:date="2020-06-08T12:06:05Z">
        <w:r w:rsidDel="00000000" w:rsidR="00000000" w:rsidRPr="00000000">
          <w:rPr>
            <w:rFonts w:ascii="Courier New" w:cs="Courier New" w:eastAsia="Courier New" w:hAnsi="Courier New"/>
            <w:color w:val="4a86e8"/>
            <w:sz w:val="18"/>
            <w:szCs w:val="18"/>
            <w:rtl w:val="0"/>
          </w:rPr>
          <w:t xml:space="preserve">ed</w:t>
        </w:r>
      </w:ins>
      <w:del w:author="Shunsuke Homma" w:id="5" w:date="2020-06-08T12:06:05Z">
        <w:r w:rsidDel="00000000" w:rsidR="00000000" w:rsidRPr="00000000">
          <w:rPr>
            <w:rFonts w:ascii="Courier New" w:cs="Courier New" w:eastAsia="Courier New" w:hAnsi="Courier New"/>
            <w:color w:val="4a86e8"/>
            <w:sz w:val="18"/>
            <w:szCs w:val="18"/>
            <w:rtl w:val="0"/>
          </w:rPr>
          <w:delText xml:space="preserve">ing</w:delText>
        </w:r>
      </w:del>
      <w:r w:rsidDel="00000000" w:rsidR="00000000" w:rsidRPr="00000000">
        <w:rPr>
          <w:rFonts w:ascii="Courier New" w:cs="Courier New" w:eastAsia="Courier New" w:hAnsi="Courier New"/>
          <w:color w:val="4a86e8"/>
          <w:sz w:val="18"/>
          <w:szCs w:val="18"/>
          <w:rtl w:val="0"/>
        </w:rPr>
        <w:t xml:space="preserve"> to connecti</w:t>
      </w:r>
      <w:ins w:author="Shunsuke Homma" w:id="6" w:date="2020-06-08T12:06:12Z">
        <w:r w:rsidDel="00000000" w:rsidR="00000000" w:rsidRPr="00000000">
          <w:rPr>
            <w:rFonts w:ascii="Courier New" w:cs="Courier New" w:eastAsia="Courier New" w:hAnsi="Courier New"/>
            <w:color w:val="4a86e8"/>
            <w:sz w:val="18"/>
            <w:szCs w:val="18"/>
            <w:rtl w:val="0"/>
          </w:rPr>
          <w:t xml:space="preserve">bity</w:t>
        </w:r>
      </w:ins>
      <w:del w:author="Shunsuke Homma" w:id="6" w:date="2020-06-08T12:06:12Z">
        <w:r w:rsidDel="00000000" w:rsidR="00000000" w:rsidRPr="00000000">
          <w:rPr>
            <w:rFonts w:ascii="Courier New" w:cs="Courier New" w:eastAsia="Courier New" w:hAnsi="Courier New"/>
            <w:color w:val="4a86e8"/>
            <w:sz w:val="18"/>
            <w:szCs w:val="18"/>
            <w:rtl w:val="0"/>
          </w:rPr>
          <w:delText xml:space="preserve">ons</w:delText>
        </w:r>
      </w:del>
      <w:r w:rsidDel="00000000" w:rsidR="00000000" w:rsidRPr="00000000">
        <w:rPr>
          <w:rFonts w:ascii="Courier New" w:cs="Courier New" w:eastAsia="Courier New" w:hAnsi="Courier New"/>
          <w:color w:val="4a86e8"/>
          <w:sz w:val="18"/>
          <w:szCs w:val="18"/>
          <w:rtl w:val="0"/>
        </w:rPr>
        <w:t xml:space="preserve">, such as what are the provider addresses, VRFs, or what routing protocols to use, and so on. In cases where customers need more control over network technology aspects, direct use of VPN technologies or service models will be more suitable.</w:t>
      </w:r>
    </w:p>
    <w:p w:rsidR="00000000" w:rsidDel="00000000" w:rsidP="00000000" w:rsidRDefault="00000000" w:rsidRPr="00000000" w14:paraId="00000090">
      <w:pPr>
        <w:spacing w:after="240" w:before="0" w:lineRule="auto"/>
        <w:rPr>
          <w:rFonts w:ascii="Courier New" w:cs="Courier New" w:eastAsia="Courier New" w:hAnsi="Courier New"/>
          <w:color w:val="4a86e8"/>
          <w:sz w:val="18"/>
          <w:szCs w:val="18"/>
        </w:rPr>
      </w:pPr>
      <w:r w:rsidDel="00000000" w:rsidR="00000000" w:rsidRPr="00000000">
        <w:rPr>
          <w:rFonts w:ascii="Courier New" w:cs="Courier New" w:eastAsia="Courier New" w:hAnsi="Courier New"/>
          <w:color w:val="4a86e8"/>
          <w:sz w:val="18"/>
          <w:szCs w:val="18"/>
          <w:rtl w:val="0"/>
        </w:rPr>
        <w:t xml:space="preserve">Transport slices </w:t>
      </w:r>
      <w:ins w:author="Shunsuke Homma" w:id="7" w:date="2020-06-08T12:07:25Z">
        <w:r w:rsidDel="00000000" w:rsidR="00000000" w:rsidRPr="00000000">
          <w:rPr>
            <w:rFonts w:ascii="Courier New" w:cs="Courier New" w:eastAsia="Courier New" w:hAnsi="Courier New"/>
            <w:color w:val="4a86e8"/>
            <w:sz w:val="18"/>
            <w:szCs w:val="18"/>
            <w:rtl w:val="0"/>
          </w:rPr>
          <w:t xml:space="preserve">also </w:t>
        </w:r>
      </w:ins>
      <w:r w:rsidDel="00000000" w:rsidR="00000000" w:rsidRPr="00000000">
        <w:rPr>
          <w:rFonts w:ascii="Courier New" w:cs="Courier New" w:eastAsia="Courier New" w:hAnsi="Courier New"/>
          <w:color w:val="4a86e8"/>
          <w:sz w:val="18"/>
          <w:szCs w:val="18"/>
          <w:rtl w:val="0"/>
        </w:rPr>
        <w:t xml:space="preserve">include specification of resources relating to network functions that are necessary for several customer applications. Thus, the goal of transport slice is to serve as a generic SLO-assured connectivity construct over different kinds of underlying infrastructures.</w:t>
      </w:r>
    </w:p>
    <w:p w:rsidR="00000000" w:rsidDel="00000000" w:rsidP="00000000" w:rsidRDefault="00000000" w:rsidRPr="00000000" w14:paraId="0000009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Terms and Abbreviations</w:t>
      </w:r>
    </w:p>
    <w:p w:rsidR="00000000" w:rsidDel="00000000" w:rsidP="00000000" w:rsidRDefault="00000000" w:rsidRPr="00000000" w14:paraId="0000009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terms and abbreviations used in this document are listed below.</w:t>
      </w:r>
    </w:p>
    <w:p w:rsidR="00000000" w:rsidDel="00000000" w:rsidP="00000000" w:rsidRDefault="00000000" w:rsidRPr="00000000" w14:paraId="0000009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E2E NS: End to End Network Slice</w:t>
      </w:r>
    </w:p>
    <w:p w:rsidR="00000000" w:rsidDel="00000000" w:rsidP="00000000" w:rsidRDefault="00000000" w:rsidRPr="00000000" w14:paraId="000000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 Transport Slice</w:t>
      </w:r>
    </w:p>
    <w:p w:rsidR="00000000" w:rsidDel="00000000" w:rsidP="00000000" w:rsidRDefault="00000000" w:rsidRPr="00000000" w14:paraId="000000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TSC: Transport Slice Controller</w:t>
      </w:r>
    </w:p>
    <w:p w:rsidR="00000000" w:rsidDel="00000000" w:rsidP="00000000" w:rsidRDefault="00000000" w:rsidRPr="00000000" w14:paraId="000000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EP: Endpoint</w:t>
      </w:r>
    </w:p>
    <w:p w:rsidR="00000000" w:rsidDel="00000000" w:rsidP="00000000" w:rsidRDefault="00000000" w:rsidRPr="00000000" w14:paraId="0000009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EU: End User</w:t>
      </w:r>
    </w:p>
    <w:p w:rsidR="00000000" w:rsidDel="00000000" w:rsidP="00000000" w:rsidRDefault="00000000" w:rsidRPr="00000000" w14:paraId="0000009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NBI: NorthBound Interface</w:t>
      </w:r>
    </w:p>
    <w:p w:rsidR="00000000" w:rsidDel="00000000" w:rsidP="00000000" w:rsidRDefault="00000000" w:rsidRPr="00000000" w14:paraId="000000A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2">
      <w:pPr>
        <w:spacing w:before="0" w:lineRule="auto"/>
        <w:rPr>
          <w:ins w:author="Shunsuke Homma" w:id="8" w:date="2020-06-08T12:07:41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SBI: SouthBound Interface</w:t>
      </w:r>
      <w:ins w:author="Shunsuke Homma" w:id="8" w:date="2020-06-08T12:07:41Z">
        <w:r w:rsidDel="00000000" w:rsidR="00000000" w:rsidRPr="00000000">
          <w:rPr>
            <w:rtl w:val="0"/>
          </w:rPr>
        </w:r>
      </w:ins>
    </w:p>
    <w:p w:rsidR="00000000" w:rsidDel="00000000" w:rsidP="00000000" w:rsidRDefault="00000000" w:rsidRPr="00000000" w14:paraId="000000A3">
      <w:pPr>
        <w:spacing w:before="0" w:lineRule="auto"/>
        <w:rPr>
          <w:ins w:author="Shunsuke Homma" w:id="8" w:date="2020-06-08T12:07:41Z"/>
          <w:rFonts w:ascii="Courier New" w:cs="Courier New" w:eastAsia="Courier New" w:hAnsi="Courier New"/>
          <w:sz w:val="18"/>
          <w:szCs w:val="18"/>
        </w:rPr>
      </w:pPr>
      <w:ins w:author="Shunsuke Homma" w:id="8" w:date="2020-06-08T12:07:41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A4">
      <w:pPr>
        <w:spacing w:before="0" w:lineRule="auto"/>
        <w:rPr>
          <w:rFonts w:ascii="Courier New" w:cs="Courier New" w:eastAsia="Courier New" w:hAnsi="Courier New"/>
          <w:sz w:val="18"/>
          <w:szCs w:val="18"/>
        </w:rPr>
      </w:pPr>
      <w:ins w:author="Shunsuke Homma" w:id="8" w:date="2020-06-08T12:07:41Z">
        <w:r w:rsidDel="00000000" w:rsidR="00000000" w:rsidRPr="00000000">
          <w:rPr>
            <w:rFonts w:ascii="Courier New" w:cs="Courier New" w:eastAsia="Courier New" w:hAnsi="Courier New"/>
            <w:sz w:val="18"/>
            <w:szCs w:val="18"/>
            <w:rtl w:val="0"/>
          </w:rPr>
          <w:t xml:space="preserve">   o  SLI: Service Level Indicator</w:t>
        </w:r>
      </w:ins>
      <w:r w:rsidDel="00000000" w:rsidR="00000000" w:rsidRPr="00000000">
        <w:rPr>
          <w:rtl w:val="0"/>
        </w:rPr>
      </w:r>
    </w:p>
    <w:p w:rsidR="00000000" w:rsidDel="00000000" w:rsidP="00000000" w:rsidRDefault="00000000" w:rsidRPr="00000000" w14:paraId="000000A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SLO: Service Level Objective</w:t>
      </w:r>
    </w:p>
    <w:p w:rsidR="00000000" w:rsidDel="00000000" w:rsidP="00000000" w:rsidRDefault="00000000" w:rsidRPr="00000000" w14:paraId="000000A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3]</w:t>
      </w:r>
    </w:p>
    <w:p w:rsidR="00000000" w:rsidDel="00000000" w:rsidP="00000000" w:rsidRDefault="00000000" w:rsidRPr="00000000" w14:paraId="000000A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A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0">
      <w:pPr>
        <w:spacing w:before="0" w:lineRule="auto"/>
        <w:rPr>
          <w:rFonts w:ascii="Courier New" w:cs="Courier New" w:eastAsia="Courier New" w:hAnsi="Courier New"/>
          <w:sz w:val="18"/>
          <w:szCs w:val="18"/>
        </w:rPr>
      </w:pPr>
      <w:commentRangeStart w:id="1"/>
      <w:r w:rsidDel="00000000" w:rsidR="00000000" w:rsidRPr="00000000">
        <w:rPr>
          <w:rFonts w:ascii="Courier New" w:cs="Courier New" w:eastAsia="Courier New" w:hAnsi="Courier New"/>
          <w:sz w:val="18"/>
          <w:szCs w:val="18"/>
          <w:rtl w:val="0"/>
        </w:rPr>
        <w:t xml:space="preserve">   o  SLA: Service Level Agreement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Definition and Scope of Transport Slice</w:t>
      </w:r>
    </w:p>
    <w:p w:rsidR="00000000" w:rsidDel="00000000" w:rsidP="00000000" w:rsidRDefault="00000000" w:rsidRPr="00000000" w14:paraId="000000B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a transport slice is as follows:</w:t>
      </w:r>
    </w:p>
    <w:p w:rsidR="00000000" w:rsidDel="00000000" w:rsidP="00000000" w:rsidRDefault="00000000" w:rsidRPr="00000000" w14:paraId="000000B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a logical network topology connecting a number of endpoints and a set of shared or dedicated network resources,</w:t>
      </w:r>
    </w:p>
    <w:p w:rsidR="00000000" w:rsidDel="00000000" w:rsidP="00000000" w:rsidRDefault="00000000" w:rsidRPr="00000000" w14:paraId="000000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which are used to satisfy specific Service Level Objectives (SLO)".</w:t>
      </w:r>
    </w:p>
    <w:p w:rsidR="00000000" w:rsidDel="00000000" w:rsidP="00000000" w:rsidRDefault="00000000" w:rsidRPr="00000000" w14:paraId="000000B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C">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The text below describes transport slices in more detail.</w:t>
      </w:r>
    </w:p>
    <w:p w:rsidR="00000000" w:rsidDel="00000000" w:rsidP="00000000" w:rsidRDefault="00000000" w:rsidRPr="00000000" w14:paraId="000000B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 transport slice consists of a set of connections between multiple</w:t>
      </w:r>
    </w:p>
    <w:p w:rsidR="00000000" w:rsidDel="00000000" w:rsidP="00000000" w:rsidRDefault="00000000" w:rsidRPr="00000000" w14:paraId="000000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with a specified connectivity type and one or more SLOs</w:t>
      </w:r>
      <w:ins w:author="Shunsuke Homma" w:id="9" w:date="2020-06-08T12:23:54Z">
        <w:r w:rsidDel="00000000" w:rsidR="00000000" w:rsidRPr="00000000">
          <w:rPr>
            <w:rFonts w:ascii="Courier New" w:cs="Courier New" w:eastAsia="Courier New" w:hAnsi="Courier New"/>
            <w:sz w:val="18"/>
            <w:szCs w:val="18"/>
            <w:rtl w:val="0"/>
          </w:rPr>
          <w:t xml:space="preserve"> associated with it</w:t>
        </w:r>
      </w:ins>
      <w:r w:rsidDel="00000000" w:rsidR="00000000" w:rsidRPr="00000000">
        <w:rPr>
          <w:rFonts w:ascii="Courier New" w:cs="Courier New" w:eastAsia="Courier New" w:hAnsi="Courier New"/>
          <w:sz w:val="18"/>
          <w:szCs w:val="18"/>
          <w:rtl w:val="0"/>
        </w:rPr>
        <w:t xml:space="preserve">.</w:t>
      </w:r>
      <w:ins w:author="Shunsuke Homma" w:id="10" w:date="2020-06-08T12:24:12Z">
        <w:r w:rsidDel="00000000" w:rsidR="00000000" w:rsidRPr="00000000">
          <w:rPr>
            <w:rFonts w:ascii="Courier New" w:cs="Courier New" w:eastAsia="Courier New" w:hAnsi="Courier New"/>
            <w:sz w:val="18"/>
            <w:szCs w:val="18"/>
            <w:rtl w:val="0"/>
          </w:rPr>
          <w:t xml:space="preserve"> SLOs are used to describe different characteristics of network resources associated with the service delivered and corresponding parameters necessary to realize the transport slice.</w:t>
        </w:r>
      </w:ins>
      <w:r w:rsidDel="00000000" w:rsidR="00000000" w:rsidRPr="00000000">
        <w:rPr>
          <w:rtl w:val="0"/>
        </w:rPr>
      </w:r>
    </w:p>
    <w:p w:rsidR="00000000" w:rsidDel="00000000" w:rsidP="00000000" w:rsidRDefault="00000000" w:rsidRPr="00000000" w14:paraId="000000C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specification should be technology-agnostic, and the</w:t>
      </w:r>
    </w:p>
    <w:p w:rsidR="00000000" w:rsidDel="00000000" w:rsidP="00000000" w:rsidRDefault="00000000" w:rsidRPr="00000000" w14:paraId="000000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means for transport slice realization can be chosen depending on</w:t>
      </w:r>
    </w:p>
    <w:p w:rsidR="00000000" w:rsidDel="00000000" w:rsidP="00000000" w:rsidRDefault="00000000" w:rsidRPr="00000000" w14:paraId="000000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several factors such as service requirements, specifications or</w:t>
      </w:r>
    </w:p>
    <w:p w:rsidR="00000000" w:rsidDel="00000000" w:rsidP="00000000" w:rsidRDefault="00000000" w:rsidRPr="00000000" w14:paraId="000000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capabilities of underlying infrastructure.  The structure and</w:t>
      </w:r>
    </w:p>
    <w:p w:rsidR="00000000" w:rsidDel="00000000" w:rsidP="00000000" w:rsidRDefault="00000000" w:rsidRPr="00000000" w14:paraId="000000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characteristics of transport slices are described in the</w:t>
      </w:r>
    </w:p>
    <w:p w:rsidR="00000000" w:rsidDel="00000000" w:rsidP="00000000" w:rsidRDefault="00000000" w:rsidRPr="00000000" w14:paraId="000000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following sections.</w:t>
      </w:r>
    </w:p>
    <w:p w:rsidR="00000000" w:rsidDel="00000000" w:rsidP="00000000" w:rsidRDefault="00000000" w:rsidRPr="00000000" w14:paraId="000000C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9">
      <w:pPr>
        <w:spacing w:before="0" w:lineRule="auto"/>
        <w:rPr>
          <w:rFonts w:ascii="Courier New" w:cs="Courier New" w:eastAsia="Courier New" w:hAnsi="Courier New"/>
          <w:color w:val="ff0000"/>
          <w:sz w:val="18"/>
          <w:szCs w:val="18"/>
        </w:rPr>
      </w:pPr>
      <w:commentRangeStart w:id="2"/>
      <w:r w:rsidDel="00000000" w:rsidR="00000000" w:rsidRPr="00000000">
        <w:rPr>
          <w:rFonts w:ascii="Courier New" w:cs="Courier New" w:eastAsia="Courier New" w:hAnsi="Courier New"/>
          <w:color w:val="ff0000"/>
          <w:sz w:val="18"/>
          <w:szCs w:val="18"/>
          <w:rtl w:val="0"/>
        </w:rPr>
        <w:t xml:space="preserve">A transport slice consists of a set of connections between multiple endpoints with a specified connectivity type and one or more SLOs. Note that a subset of transport slice connections can have a SLO. The SLO is typically defined symmertically but might be defined asymmetrically. Connectivity types might be P2P, P2MP, MP2MP, uni-direction and bi-direction.</w:t>
      </w:r>
    </w:p>
    <w:p w:rsidR="00000000" w:rsidDel="00000000" w:rsidP="00000000" w:rsidRDefault="00000000" w:rsidRPr="00000000" w14:paraId="000000CA">
      <w:pPr>
        <w:spacing w:before="0" w:lineRule="auto"/>
        <w:rPr>
          <w:rFonts w:ascii="Courier New" w:cs="Courier New" w:eastAsia="Courier New" w:hAnsi="Courier New"/>
          <w:color w:val="ff0000"/>
          <w:sz w:val="18"/>
          <w:szCs w:val="18"/>
        </w:rPr>
      </w:pPr>
      <w:r w:rsidDel="00000000" w:rsidR="00000000" w:rsidRPr="00000000">
        <w:rPr>
          <w:rtl w:val="0"/>
        </w:rPr>
      </w:r>
    </w:p>
    <w:p w:rsidR="00000000" w:rsidDel="00000000" w:rsidP="00000000" w:rsidRDefault="00000000" w:rsidRPr="00000000" w14:paraId="000000CB">
      <w:pPr>
        <w:spacing w:before="0" w:lineRule="auto"/>
        <w:rPr>
          <w:rFonts w:ascii="Courier New" w:cs="Courier New" w:eastAsia="Courier New" w:hAnsi="Courier New"/>
          <w:color w:val="ff0000"/>
          <w:sz w:val="18"/>
          <w:szCs w:val="18"/>
        </w:rPr>
      </w:pPr>
      <w:r w:rsidDel="00000000" w:rsidR="00000000" w:rsidRPr="00000000">
        <w:rPr>
          <w:rFonts w:ascii="Courier New" w:cs="Courier New" w:eastAsia="Courier New" w:hAnsi="Courier New"/>
          <w:color w:val="ff0000"/>
          <w:sz w:val="18"/>
          <w:szCs w:val="18"/>
          <w:rtl w:val="0"/>
        </w:rPr>
        <w:t xml:space="preserve">SLOs are used to describe service behavior which imply different network resources to be associated with the service delivered as necessary to realize the transport slice</w:t>
      </w:r>
      <w:r w:rsidDel="00000000" w:rsidR="00000000" w:rsidRPr="00000000">
        <w:rPr>
          <w:rFonts w:ascii="Courier New" w:cs="Courier New" w:eastAsia="Courier New" w:hAnsi="Courier New"/>
          <w:color w:val="ff0000"/>
          <w:sz w:val="18"/>
          <w:szCs w:val="18"/>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D">
      <w:pPr>
        <w:spacing w:before="0" w:lineRule="auto"/>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0CE">
      <w:pPr>
        <w:spacing w:after="240"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The term ‘transport’ in transport slice is derived from the definition of Transport Network in the section 1.3.1 of RFC5921 ‘A Transport Network provides transparent transmission of user traffic between attached client devices by establishing and maintaining point-to-point or point-to-multipoint connections between such devices’. ‘Slice’ refers to the characteristics that separate one type of user-traffic from other types of traffic. Thus, transport slice assumes that an underlying transport network has capability to change the configurations of the network nodes </w:t>
      </w:r>
      <w:ins w:author="Shunsuke Homma" w:id="11" w:date="2020-06-08T12:28:02Z">
        <w:r w:rsidDel="00000000" w:rsidR="00000000" w:rsidRPr="00000000">
          <w:rPr>
            <w:rFonts w:ascii="Courier New" w:cs="Courier New" w:eastAsia="Courier New" w:hAnsi="Courier New"/>
            <w:color w:val="38761d"/>
            <w:sz w:val="18"/>
            <w:szCs w:val="18"/>
            <w:rtl w:val="0"/>
          </w:rPr>
          <w:t xml:space="preserve">on demand, through in-band signaling or via </w:t>
        </w:r>
      </w:ins>
      <w:del w:author="Shunsuke Homma" w:id="11" w:date="2020-06-08T12:28:02Z">
        <w:r w:rsidDel="00000000" w:rsidR="00000000" w:rsidRPr="00000000">
          <w:rPr>
            <w:rFonts w:ascii="Courier New" w:cs="Courier New" w:eastAsia="Courier New" w:hAnsi="Courier New"/>
            <w:color w:val="38761d"/>
            <w:sz w:val="18"/>
            <w:szCs w:val="18"/>
            <w:rtl w:val="0"/>
          </w:rPr>
          <w:delText xml:space="preserve">dynamically via</w:delText>
        </w:r>
      </w:del>
      <w:r w:rsidDel="00000000" w:rsidR="00000000" w:rsidRPr="00000000">
        <w:rPr>
          <w:rFonts w:ascii="Courier New" w:cs="Courier New" w:eastAsia="Courier New" w:hAnsi="Courier New"/>
          <w:color w:val="38761d"/>
          <w:sz w:val="18"/>
          <w:szCs w:val="18"/>
          <w:rtl w:val="0"/>
        </w:rPr>
        <w:t xml:space="preserve"> controller(s) and to provide transport transmissions with fulfilling all or some of SLOs to specific flows.</w:t>
      </w:r>
    </w:p>
    <w:p w:rsidR="00000000" w:rsidDel="00000000" w:rsidP="00000000" w:rsidRDefault="00000000" w:rsidRPr="00000000" w14:paraId="000000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3">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4.  </w:t>
      </w:r>
      <w:r w:rsidDel="00000000" w:rsidR="00000000" w:rsidRPr="00000000">
        <w:rPr>
          <w:rFonts w:ascii="Courier New" w:cs="Courier New" w:eastAsia="Courier New" w:hAnsi="Courier New"/>
          <w:color w:val="38761d"/>
          <w:sz w:val="18"/>
          <w:szCs w:val="18"/>
          <w:rtl w:val="0"/>
        </w:rPr>
        <w:t xml:space="preserve">Transport Slice Characteristics</w:t>
      </w:r>
    </w:p>
    <w:p w:rsidR="00000000" w:rsidDel="00000000" w:rsidP="00000000" w:rsidRDefault="00000000" w:rsidRPr="00000000" w14:paraId="000000D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following subsections describe the characteristics needed for</w:t>
      </w:r>
    </w:p>
    <w:p w:rsidR="00000000" w:rsidDel="00000000" w:rsidP="00000000" w:rsidRDefault="00000000" w:rsidRPr="00000000" w14:paraId="000000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support of transport slices.</w:t>
      </w:r>
    </w:p>
    <w:p w:rsidR="00000000" w:rsidDel="00000000" w:rsidP="00000000" w:rsidRDefault="00000000" w:rsidRPr="00000000" w14:paraId="000000D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4.1.  Service Level Objectives for Transport Slices</w:t>
      </w:r>
    </w:p>
    <w:p w:rsidR="00000000" w:rsidDel="00000000" w:rsidP="00000000" w:rsidRDefault="00000000" w:rsidRPr="00000000" w14:paraId="000000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defined in terms of several quantifiable </w:t>
      </w:r>
      <w:ins w:author="Shunsuke Homma" w:id="12" w:date="2020-06-08T12:29:58Z">
        <w:r w:rsidDel="00000000" w:rsidR="00000000" w:rsidRPr="00000000">
          <w:rPr>
            <w:rFonts w:ascii="Courier New" w:cs="Courier New" w:eastAsia="Courier New" w:hAnsi="Courier New"/>
            <w:sz w:val="18"/>
            <w:szCs w:val="18"/>
            <w:rtl w:val="0"/>
          </w:rPr>
          <w:t xml:space="preserve">characteristics or</w:t>
        </w:r>
      </w:ins>
      <w:r w:rsidDel="00000000" w:rsidR="00000000" w:rsidRPr="00000000">
        <w:rPr>
          <w:rtl w:val="0"/>
        </w:rPr>
      </w:r>
    </w:p>
    <w:p w:rsidR="00000000" w:rsidDel="00000000" w:rsidP="00000000" w:rsidRDefault="00000000" w:rsidRPr="00000000" w14:paraId="000000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service-level objectives (SLOs).  These objectives define a set of</w:t>
      </w:r>
    </w:p>
    <w:p w:rsidR="00000000" w:rsidDel="00000000" w:rsidP="00000000" w:rsidRDefault="00000000" w:rsidRPr="00000000" w14:paraId="000000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resource parameters or values necessary to provide a service</w:t>
      </w:r>
    </w:p>
    <w:p w:rsidR="00000000" w:rsidDel="00000000" w:rsidP="00000000" w:rsidRDefault="00000000" w:rsidRPr="00000000" w14:paraId="000000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requested for a given transport slice.  SLOs will not describe</w:t>
      </w:r>
    </w:p>
    <w:p w:rsidR="00000000" w:rsidDel="00000000" w:rsidP="00000000" w:rsidRDefault="00000000" w:rsidRPr="00000000" w14:paraId="000000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will transport slices will be implemented or realized in the</w:t>
      </w:r>
    </w:p>
    <w:p w:rsidR="00000000" w:rsidDel="00000000" w:rsidP="00000000" w:rsidRDefault="00000000" w:rsidRPr="00000000" w14:paraId="000000D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underlying networks.  They will instead be defined in terms of</w:t>
      </w:r>
    </w:p>
    <w:p w:rsidR="00000000" w:rsidDel="00000000" w:rsidP="00000000" w:rsidRDefault="00000000" w:rsidRPr="00000000" w14:paraId="000000E0">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dimensions of operations (time, capacity,...),</w:t>
      </w:r>
    </w:p>
    <w:p w:rsidR="00000000" w:rsidDel="00000000" w:rsidP="00000000" w:rsidRDefault="00000000" w:rsidRPr="00000000" w14:paraId="000000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availability and other attributes.  A transport slice can have one or</w:t>
      </w:r>
    </w:p>
    <w:p w:rsidR="00000000" w:rsidDel="00000000" w:rsidP="00000000" w:rsidRDefault="00000000" w:rsidRPr="00000000" w14:paraId="000000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4]</w:t>
      </w:r>
    </w:p>
    <w:p w:rsidR="00000000" w:rsidDel="00000000" w:rsidP="00000000" w:rsidRDefault="00000000" w:rsidRPr="00000000" w14:paraId="000000E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0E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more </w:t>
      </w:r>
      <w:del w:author="Shunsuke Homma" w:id="13" w:date="2020-06-08T12:31:29Z">
        <w:r w:rsidDel="00000000" w:rsidR="00000000" w:rsidRPr="00000000">
          <w:rPr>
            <w:rFonts w:ascii="Courier New" w:cs="Courier New" w:eastAsia="Courier New" w:hAnsi="Courier New"/>
            <w:sz w:val="18"/>
            <w:szCs w:val="18"/>
            <w:rtl w:val="0"/>
          </w:rPr>
          <w:delText xml:space="preserve">set of </w:delText>
        </w:r>
      </w:del>
      <w:r w:rsidDel="00000000" w:rsidR="00000000" w:rsidRPr="00000000">
        <w:rPr>
          <w:rFonts w:ascii="Courier New" w:cs="Courier New" w:eastAsia="Courier New" w:hAnsi="Courier New"/>
          <w:sz w:val="18"/>
          <w:szCs w:val="18"/>
          <w:rtl w:val="0"/>
        </w:rPr>
        <w:t xml:space="preserve">SLOs.  </w:t>
      </w:r>
      <w:r w:rsidDel="00000000" w:rsidR="00000000" w:rsidRPr="00000000">
        <w:rPr>
          <w:rFonts w:ascii="Courier New" w:cs="Courier New" w:eastAsia="Courier New" w:hAnsi="Courier New"/>
          <w:sz w:val="18"/>
          <w:szCs w:val="18"/>
          <w:rtl w:val="0"/>
        </w:rPr>
        <w:t xml:space="preserve">The SLO values can be defined in each direction</w:t>
      </w:r>
    </w:p>
    <w:p w:rsidR="00000000" w:rsidDel="00000000" w:rsidP="00000000" w:rsidRDefault="00000000" w:rsidRPr="00000000" w14:paraId="000000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for specific subsets of two or more endpoints (i.e. for a subset</w:t>
      </w:r>
    </w:p>
    <w:p w:rsidR="00000000" w:rsidDel="00000000" w:rsidP="00000000" w:rsidRDefault="00000000" w:rsidRPr="00000000" w14:paraId="000000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connections in transport slice).</w:t>
      </w:r>
      <w:r w:rsidDel="00000000" w:rsidR="00000000" w:rsidRPr="00000000">
        <w:rPr>
          <w:rtl w:val="0"/>
        </w:rPr>
      </w:r>
    </w:p>
    <w:p w:rsidR="00000000" w:rsidDel="00000000" w:rsidP="00000000" w:rsidRDefault="00000000" w:rsidRPr="00000000" w14:paraId="000000E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values of requested SLOs should be clearly specified.  It should</w:t>
      </w:r>
    </w:p>
    <w:p w:rsidR="00000000" w:rsidDel="00000000" w:rsidP="00000000" w:rsidRDefault="00000000" w:rsidRPr="00000000" w14:paraId="000000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 possible to monitor and measure the performance of transport</w:t>
      </w:r>
    </w:p>
    <w:p w:rsidR="00000000" w:rsidDel="00000000" w:rsidP="00000000" w:rsidRDefault="00000000" w:rsidRPr="00000000" w14:paraId="000000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against the requested SLOs and verify that they are being met.</w:t>
      </w:r>
    </w:p>
    <w:p w:rsidR="00000000" w:rsidDel="00000000" w:rsidP="00000000" w:rsidRDefault="00000000" w:rsidRPr="00000000" w14:paraId="000000F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SLOs can be measured directly through </w:t>
      </w:r>
      <w:ins w:author="Shunsuke Homma" w:id="14" w:date="2020-06-08T12:32:15Z">
        <w:r w:rsidDel="00000000" w:rsidR="00000000" w:rsidRPr="00000000">
          <w:rPr>
            <w:rFonts w:ascii="Courier New" w:cs="Courier New" w:eastAsia="Courier New" w:hAnsi="Courier New"/>
            <w:sz w:val="18"/>
            <w:szCs w:val="18"/>
            <w:rtl w:val="0"/>
          </w:rPr>
          <w:t xml:space="preserve">collection of </w:t>
        </w:r>
      </w:ins>
      <w:r w:rsidDel="00000000" w:rsidR="00000000" w:rsidRPr="00000000">
        <w:rPr>
          <w:rFonts w:ascii="Courier New" w:cs="Courier New" w:eastAsia="Courier New" w:hAnsi="Courier New"/>
          <w:sz w:val="18"/>
          <w:szCs w:val="18"/>
          <w:rtl w:val="0"/>
        </w:rPr>
        <w:t xml:space="preserve">metrics or statistics</w:t>
      </w:r>
    </w:p>
    <w:p w:rsidR="00000000" w:rsidDel="00000000" w:rsidP="00000000" w:rsidRDefault="00000000" w:rsidRPr="00000000" w14:paraId="000000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collected from the network, while others are deduced from measurable</w:t>
      </w:r>
    </w:p>
    <w:p w:rsidR="00000000" w:rsidDel="00000000" w:rsidP="00000000" w:rsidRDefault="00000000" w:rsidRPr="00000000" w14:paraId="000000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and may require additional tools or mechanisms to measure</w:t>
      </w:r>
    </w:p>
    <w:p w:rsidR="00000000" w:rsidDel="00000000" w:rsidP="00000000" w:rsidRDefault="00000000" w:rsidRPr="00000000" w14:paraId="000000F4">
      <w:pPr>
        <w:spacing w:before="0" w:lineRule="auto"/>
        <w:rPr>
          <w:ins w:author="Reza" w:id="16" w:date="2020-06-09T16:45:29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their target value</w:t>
      </w:r>
      <w:ins w:author="Shunsuke Homma" w:id="15" w:date="2020-06-08T12:32:45Z">
        <w:r w:rsidDel="00000000" w:rsidR="00000000" w:rsidRPr="00000000">
          <w:rPr>
            <w:rFonts w:ascii="Courier New" w:cs="Courier New" w:eastAsia="Courier New" w:hAnsi="Courier New"/>
            <w:sz w:val="18"/>
            <w:szCs w:val="18"/>
            <w:rtl w:val="0"/>
          </w:rPr>
          <w:t xml:space="preserve">s</w:t>
        </w:r>
      </w:ins>
      <w:del w:author="Shunsuke Homma" w:id="15" w:date="2020-06-08T12:32:45Z">
        <w:r w:rsidDel="00000000" w:rsidR="00000000" w:rsidRPr="00000000">
          <w:rPr>
            <w:rFonts w:ascii="Courier New" w:cs="Courier New" w:eastAsia="Courier New" w:hAnsi="Courier New"/>
            <w:sz w:val="18"/>
            <w:szCs w:val="18"/>
            <w:rtl w:val="0"/>
          </w:rPr>
          <w:delText xml:space="preserve"> over</w:delText>
        </w:r>
      </w:del>
      <w:r w:rsidDel="00000000" w:rsidR="00000000" w:rsidRPr="00000000">
        <w:rPr>
          <w:rFonts w:ascii="Courier New" w:cs="Courier New" w:eastAsia="Courier New" w:hAnsi="Courier New"/>
          <w:sz w:val="18"/>
          <w:szCs w:val="18"/>
          <w:rtl w:val="0"/>
        </w:rPr>
        <w:t xml:space="preserve">.  </w:t>
      </w:r>
      <w:ins w:author="Reza" w:id="16" w:date="2020-06-09T16:45:29Z">
        <w:r w:rsidDel="00000000" w:rsidR="00000000" w:rsidRPr="00000000">
          <w:rPr>
            <w:rtl w:val="0"/>
          </w:rPr>
        </w:r>
      </w:ins>
    </w:p>
    <w:p w:rsidR="00000000" w:rsidDel="00000000" w:rsidP="00000000" w:rsidRDefault="00000000" w:rsidRPr="00000000" w14:paraId="000000F5">
      <w:pPr>
        <w:spacing w:before="0" w:lineRule="auto"/>
        <w:rPr>
          <w:ins w:author="Reza" w:id="16" w:date="2020-06-09T16:45:29Z"/>
          <w:rFonts w:ascii="Courier New" w:cs="Courier New" w:eastAsia="Courier New" w:hAnsi="Courier New"/>
          <w:sz w:val="18"/>
          <w:szCs w:val="18"/>
        </w:rPr>
      </w:pPr>
      <w:ins w:author="Reza" w:id="16" w:date="2020-06-09T16:45:29Z">
        <w:r w:rsidDel="00000000" w:rsidR="00000000" w:rsidRPr="00000000">
          <w:rPr>
            <w:rtl w:val="0"/>
          </w:rPr>
        </w:r>
      </w:ins>
    </w:p>
    <w:p w:rsidR="00000000" w:rsidDel="00000000" w:rsidP="00000000" w:rsidRDefault="00000000" w:rsidRPr="00000000" w14:paraId="000000F6">
      <w:pPr>
        <w:spacing w:before="0" w:lineRule="auto"/>
        <w:rPr>
          <w:ins w:author="Reza" w:id="16" w:date="2020-06-09T16:45:29Z"/>
          <w:rFonts w:ascii="Courier New" w:cs="Courier New" w:eastAsia="Courier New" w:hAnsi="Courier New"/>
          <w:sz w:val="18"/>
          <w:szCs w:val="18"/>
        </w:rPr>
      </w:pPr>
      <w:ins w:author="Reza" w:id="16" w:date="2020-06-09T16:45:29Z">
        <w:r w:rsidDel="00000000" w:rsidR="00000000" w:rsidRPr="00000000">
          <w:rPr>
            <w:rFonts w:ascii="Courier New" w:cs="Courier New" w:eastAsia="Courier New" w:hAnsi="Courier New"/>
            <w:sz w:val="18"/>
            <w:szCs w:val="18"/>
            <w:rtl w:val="0"/>
          </w:rPr>
          <w:t xml:space="preserve">Note that this document defines a minimal set of SLOs and later systems or standards could extend this set and define more SLOs. For example, we included </w:t>
        </w:r>
        <w:r w:rsidDel="00000000" w:rsidR="00000000" w:rsidRPr="00000000">
          <w:rPr>
            <w:rFonts w:ascii="Courier New" w:cs="Courier New" w:eastAsia="Courier New" w:hAnsi="Courier New"/>
            <w:sz w:val="18"/>
            <w:szCs w:val="18"/>
            <w:rtl w:val="0"/>
          </w:rPr>
          <w:t xml:space="preserve">Guaranteed</w:t>
        </w:r>
        <w:r w:rsidDel="00000000" w:rsidR="00000000" w:rsidRPr="00000000">
          <w:rPr>
            <w:rFonts w:ascii="Courier New" w:cs="Courier New" w:eastAsia="Courier New" w:hAnsi="Courier New"/>
            <w:sz w:val="18"/>
            <w:szCs w:val="18"/>
            <w:rtl w:val="0"/>
          </w:rPr>
          <w:t xml:space="preserve"> bandwidth which is the </w:t>
        </w:r>
        <w:r w:rsidDel="00000000" w:rsidR="00000000" w:rsidRPr="00000000">
          <w:rPr>
            <w:rFonts w:ascii="Courier New" w:cs="Courier New" w:eastAsia="Courier New" w:hAnsi="Courier New"/>
            <w:sz w:val="18"/>
            <w:szCs w:val="18"/>
            <w:rtl w:val="0"/>
          </w:rPr>
          <w:t xml:space="preserve">minimum</w:t>
        </w:r>
        <w:r w:rsidDel="00000000" w:rsidR="00000000" w:rsidRPr="00000000">
          <w:rPr>
            <w:rFonts w:ascii="Courier New" w:cs="Courier New" w:eastAsia="Courier New" w:hAnsi="Courier New"/>
            <w:sz w:val="18"/>
            <w:szCs w:val="18"/>
            <w:rtl w:val="0"/>
          </w:rPr>
          <w:t xml:space="preserve"> requested bandwidth for the transport slice. The later standard might </w:t>
        </w:r>
        <w:r w:rsidDel="00000000" w:rsidR="00000000" w:rsidRPr="00000000">
          <w:rPr>
            <w:rFonts w:ascii="Courier New" w:cs="Courier New" w:eastAsia="Courier New" w:hAnsi="Courier New"/>
            <w:sz w:val="18"/>
            <w:szCs w:val="18"/>
            <w:rtl w:val="0"/>
          </w:rPr>
          <w:t xml:space="preserve">define</w:t>
        </w:r>
        <w:r w:rsidDel="00000000" w:rsidR="00000000" w:rsidRPr="00000000">
          <w:rPr>
            <w:rFonts w:ascii="Courier New" w:cs="Courier New" w:eastAsia="Courier New" w:hAnsi="Courier New"/>
            <w:sz w:val="18"/>
            <w:szCs w:val="18"/>
            <w:rtl w:val="0"/>
          </w:rPr>
          <w:t xml:space="preserve"> other SLOs related to bandwidth if needed.</w:t>
        </w:r>
        <w:r w:rsidDel="00000000" w:rsidR="00000000" w:rsidRPr="00000000">
          <w:rPr>
            <w:rtl w:val="0"/>
          </w:rPr>
        </w:r>
      </w:ins>
    </w:p>
    <w:p w:rsidR="00000000" w:rsidDel="00000000" w:rsidP="00000000" w:rsidRDefault="00000000" w:rsidRPr="00000000" w14:paraId="000000F7">
      <w:pPr>
        <w:spacing w:before="0" w:lineRule="auto"/>
        <w:rPr>
          <w:ins w:author="Reza" w:id="16" w:date="2020-06-09T16:45:29Z"/>
          <w:rFonts w:ascii="Courier New" w:cs="Courier New" w:eastAsia="Courier New" w:hAnsi="Courier New"/>
          <w:sz w:val="18"/>
          <w:szCs w:val="18"/>
        </w:rPr>
      </w:pPr>
      <w:ins w:author="Reza" w:id="16" w:date="2020-06-09T16:45:29Z">
        <w:r w:rsidDel="00000000" w:rsidR="00000000" w:rsidRPr="00000000">
          <w:rPr>
            <w:rtl w:val="0"/>
          </w:rPr>
        </w:r>
      </w:ins>
    </w:p>
    <w:p w:rsidR="00000000" w:rsidDel="00000000" w:rsidP="00000000" w:rsidRDefault="00000000" w:rsidRPr="00000000" w14:paraId="000000F8">
      <w:pPr>
        <w:spacing w:before="0" w:lineRule="auto"/>
        <w:rPr>
          <w:rFonts w:ascii="Courier New" w:cs="Courier New" w:eastAsia="Courier New" w:hAnsi="Courier New"/>
          <w:sz w:val="18"/>
          <w:szCs w:val="18"/>
        </w:rPr>
      </w:pPr>
      <w:commentRangeStart w:id="3"/>
      <w:r w:rsidDel="00000000" w:rsidR="00000000" w:rsidRPr="00000000">
        <w:rPr>
          <w:rFonts w:ascii="Courier New" w:cs="Courier New" w:eastAsia="Courier New" w:hAnsi="Courier New"/>
          <w:sz w:val="18"/>
          <w:szCs w:val="18"/>
          <w:rtl w:val="0"/>
        </w:rPr>
        <w:t xml:space="preserve">Accordingly, SLOs can be categorized in to</w:t>
      </w:r>
    </w:p>
    <w:p w:rsidR="00000000" w:rsidDel="00000000" w:rsidP="00000000" w:rsidRDefault="00000000" w:rsidRPr="00000000" w14:paraId="000000F9">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'Directly Measurable Objectives' or '</w:t>
      </w:r>
      <w:r w:rsidDel="00000000" w:rsidR="00000000" w:rsidRPr="00000000">
        <w:rPr>
          <w:rFonts w:ascii="Courier New" w:cs="Courier New" w:eastAsia="Courier New" w:hAnsi="Courier New"/>
          <w:color w:val="38761d"/>
          <w:sz w:val="18"/>
          <w:szCs w:val="18"/>
          <w:rtl w:val="0"/>
        </w:rPr>
        <w:t xml:space="preserve">Indirectly Measurable</w:t>
      </w:r>
    </w:p>
    <w:p w:rsidR="00000000" w:rsidDel="00000000" w:rsidP="00000000" w:rsidRDefault="00000000" w:rsidRPr="00000000" w14:paraId="000000F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Objectives' as follows</w:t>
      </w:r>
      <w:commentRangeEnd w:id="3"/>
      <w:r w:rsidDel="00000000" w:rsidR="00000000" w:rsidRPr="00000000">
        <w:commentReference w:id="3"/>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B">
      <w:pPr>
        <w:spacing w:before="0" w:lineRule="auto"/>
        <w:rPr>
          <w:rFonts w:ascii="Courier New" w:cs="Courier New" w:eastAsia="Courier New" w:hAnsi="Courier New"/>
          <w:sz w:val="18"/>
          <w:szCs w:val="18"/>
        </w:rPr>
      </w:pPr>
      <w:del w:author="Reza" w:id="17" w:date="2020-06-09T16:46:02Z">
        <w:r w:rsidDel="00000000" w:rsidR="00000000" w:rsidRPr="00000000">
          <w:rPr>
            <w:rFonts w:ascii="Courier New" w:cs="Courier New" w:eastAsia="Courier New" w:hAnsi="Courier New"/>
            <w:sz w:val="18"/>
            <w:szCs w:val="18"/>
            <w:rtl w:val="0"/>
          </w:rPr>
          <w:delText xml:space="preserve">Please note that the following SLOs is just a minimum set of objectives. Other SLOs can be added later to this list</w:delText>
        </w:r>
      </w:del>
      <w:r w:rsidDel="00000000" w:rsidR="00000000" w:rsidRPr="00000000">
        <w:rPr>
          <w:rtl w:val="0"/>
        </w:rPr>
      </w:r>
    </w:p>
    <w:p w:rsidR="00000000" w:rsidDel="00000000" w:rsidP="00000000" w:rsidRDefault="00000000" w:rsidRPr="00000000" w14:paraId="000000F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D">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8761d"/>
          <w:sz w:val="18"/>
          <w:szCs w:val="18"/>
          <w:rtl w:val="0"/>
        </w:rPr>
        <w:t xml:space="preserve">Some of the 'Directly Measurable Objectives' are:</w:t>
      </w:r>
    </w:p>
    <w:p w:rsidR="00000000" w:rsidDel="00000000" w:rsidP="00000000" w:rsidRDefault="00000000" w:rsidRPr="00000000" w14:paraId="000000F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Bandwidth</w:t>
      </w:r>
    </w:p>
    <w:p w:rsidR="00000000" w:rsidDel="00000000" w:rsidP="00000000" w:rsidRDefault="00000000" w:rsidRPr="00000000" w14:paraId="0000010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w:t>
      </w:r>
    </w:p>
    <w:p w:rsidR="00000000" w:rsidDel="00000000" w:rsidP="00000000" w:rsidRDefault="00000000" w:rsidRPr="00000000" w14:paraId="000001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spacing w:after="0" w:before="0" w:line="240" w:lineRule="auto"/>
        <w:ind w:left="675" w:right="0" w:hanging="360"/>
        <w:jc w:val="both"/>
        <w:rPr>
          <w:b w:val="0"/>
          <w:i w:val="0"/>
          <w:smallCaps w:val="0"/>
          <w:strike w:val="0"/>
          <w:color w:val="38761d"/>
          <w:sz w:val="18"/>
          <w:szCs w:val="18"/>
          <w:vertAlign w:val="baseline"/>
          <w:rPrChange w:author="Shunsuke Homma" w:id="18" w:date="2020-06-08T12:34:21Z">
            <w:rPr>
              <w:b w:val="0"/>
              <w:i w:val="0"/>
              <w:smallCaps w:val="0"/>
              <w:strike w:val="0"/>
              <w:color w:val="38761d"/>
              <w:sz w:val="18"/>
              <w:szCs w:val="18"/>
              <w:vertAlign w:val="baseline"/>
            </w:rPr>
          </w:rPrChange>
        </w:rPr>
        <w:pPrChange w:author="Shunsuke Homma" w:id="0" w:date="2020-06-08T12:34:21Z">
          <w:pPr>
            <w:keepNext w:val="0"/>
            <w:keepLines w:val="0"/>
            <w:widowControl w:val="1"/>
            <w:numPr>
              <w:ilvl w:val="0"/>
              <w:numId w:val="1"/>
            </w:numPr>
            <w:spacing w:after="0" w:before="0" w:line="240" w:lineRule="auto"/>
            <w:ind w:left="675" w:right="0" w:hanging="360"/>
            <w:jc w:val="both"/>
          </w:pPr>
        </w:pPrChange>
      </w:pPr>
      <w:r w:rsidDel="00000000" w:rsidR="00000000" w:rsidRPr="00000000">
        <w:rPr>
          <w:rFonts w:ascii="Courier New" w:cs="Courier New" w:eastAsia="Courier New" w:hAnsi="Courier New"/>
          <w:color w:val="38761d"/>
          <w:sz w:val="18"/>
          <w:szCs w:val="18"/>
          <w:rtl w:val="0"/>
        </w:rPr>
        <w:t xml:space="preserve">Maximum permissible delay variation</w:t>
      </w:r>
    </w:p>
    <w:p w:rsidR="00000000" w:rsidDel="00000000" w:rsidP="00000000" w:rsidRDefault="00000000" w:rsidRPr="00000000" w14:paraId="00000104">
      <w:pPr>
        <w:keepNext w:val="0"/>
        <w:keepLines w:val="0"/>
        <w:widowControl w:val="1"/>
        <w:numPr>
          <w:ilvl w:val="0"/>
          <w:numId w:val="1"/>
        </w:numPr>
        <w:spacing w:after="0" w:before="0" w:line="240" w:lineRule="auto"/>
        <w:ind w:left="675" w:right="0" w:hanging="360"/>
        <w:jc w:val="both"/>
        <w:rPr>
          <w:b w:val="0"/>
          <w:i w:val="0"/>
          <w:smallCaps w:val="0"/>
          <w:strike w:val="0"/>
          <w:color w:val="38761d"/>
          <w:sz w:val="24"/>
          <w:szCs w:val="24"/>
          <w:vertAlign w:val="baseline"/>
        </w:rPr>
      </w:pPr>
      <w:r w:rsidDel="00000000" w:rsidR="00000000" w:rsidRPr="00000000">
        <w:rPr>
          <w:rFonts w:ascii="Courier New" w:cs="Courier New" w:eastAsia="Courier New" w:hAnsi="Courier New"/>
          <w:color w:val="38761d"/>
          <w:sz w:val="18"/>
          <w:szCs w:val="18"/>
          <w:rtl w:val="0"/>
        </w:rPr>
        <w:t xml:space="preserve">Maximum permissible packet loss rate</w:t>
      </w:r>
    </w:p>
    <w:p w:rsidR="00000000" w:rsidDel="00000000" w:rsidP="00000000" w:rsidRDefault="00000000" w:rsidRPr="00000000" w14:paraId="00000105">
      <w:pPr>
        <w:numPr>
          <w:ilvl w:val="0"/>
          <w:numId w:val="1"/>
        </w:numPr>
        <w:spacing w:before="0" w:lineRule="auto"/>
        <w:ind w:left="675" w:hanging="360"/>
        <w:rPr>
          <w:rFonts w:ascii="Courier New" w:cs="Courier New" w:eastAsia="Courier New" w:hAnsi="Courier New"/>
          <w:color w:val="38761d"/>
          <w:sz w:val="18"/>
          <w:szCs w:val="18"/>
          <w:rPrChange w:author="Shunsuke Homma" w:id="19" w:date="2020-06-08T12:33:43Z">
            <w:rPr>
              <w:rFonts w:ascii="Courier New" w:cs="Courier New" w:eastAsia="Courier New" w:hAnsi="Courier New"/>
              <w:color w:val="38761d"/>
              <w:sz w:val="18"/>
              <w:szCs w:val="18"/>
            </w:rPr>
          </w:rPrChange>
        </w:rPr>
        <w:pPrChange w:author="Shunsuke Homma" w:id="0" w:date="2020-06-08T12:33:43Z">
          <w:pPr>
            <w:numPr>
              <w:ilvl w:val="0"/>
              <w:numId w:val="1"/>
            </w:numPr>
            <w:spacing w:before="0" w:lineRule="auto"/>
            <w:ind w:left="675" w:hanging="360"/>
          </w:pPr>
        </w:pPrChange>
      </w:pPr>
      <w:r w:rsidDel="00000000" w:rsidR="00000000" w:rsidRPr="00000000">
        <w:rPr>
          <w:rFonts w:ascii="Courier New" w:cs="Courier New" w:eastAsia="Courier New" w:hAnsi="Courier New"/>
          <w:color w:val="38761d"/>
          <w:sz w:val="18"/>
          <w:szCs w:val="18"/>
          <w:rtl w:val="0"/>
        </w:rPr>
        <w:t xml:space="preserve">Availability</w:t>
      </w:r>
    </w:p>
    <w:p w:rsidR="00000000" w:rsidDel="00000000" w:rsidP="00000000" w:rsidRDefault="00000000" w:rsidRPr="00000000" w14:paraId="000001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w:t>
      </w:r>
      <w:del w:author="Reza" w:id="20" w:date="2020-06-01T12:55:26Z">
        <w:r w:rsidDel="00000000" w:rsidR="00000000" w:rsidRPr="00000000">
          <w:rPr>
            <w:rFonts w:ascii="Courier New" w:cs="Courier New" w:eastAsia="Courier New" w:hAnsi="Courier New"/>
            <w:sz w:val="18"/>
            <w:szCs w:val="18"/>
            <w:rtl w:val="0"/>
          </w:rPr>
          <w:delText xml:space="preserve"> </w:delText>
        </w:r>
        <w:r w:rsidDel="00000000" w:rsidR="00000000" w:rsidRPr="00000000">
          <w:rPr>
            <w:rFonts w:ascii="Courier New" w:cs="Courier New" w:eastAsia="Courier New" w:hAnsi="Courier New"/>
            <w:sz w:val="18"/>
            <w:szCs w:val="18"/>
            <w:rtl w:val="0"/>
          </w:rPr>
          <w:delText xml:space="preserve">NF resources</w:delText>
        </w:r>
        <w:r w:rsidDel="00000000" w:rsidR="00000000" w:rsidRPr="00000000">
          <w:rPr>
            <w:rFonts w:ascii="Courier New" w:cs="Courier New" w:eastAsia="Courier New" w:hAnsi="Courier New"/>
            <w:sz w:val="18"/>
            <w:szCs w:val="18"/>
            <w:rtl w:val="0"/>
          </w:rPr>
          <w:delText xml:space="preserve"> </w:delText>
        </w:r>
      </w:del>
      <w:ins w:author="Reza" w:id="20" w:date="2020-06-01T12:55:26Z">
        <w:del w:author="Reza" w:id="20" w:date="2020-06-01T12:55:26Z">
          <w:r w:rsidDel="00000000" w:rsidR="00000000" w:rsidRPr="00000000">
            <w:rPr>
              <w:rFonts w:ascii="Courier New" w:cs="Courier New" w:eastAsia="Courier New" w:hAnsi="Courier New"/>
              <w:sz w:val="18"/>
              <w:szCs w:val="18"/>
              <w:rtl w:val="0"/>
            </w:rPr>
            <w:delText xml:space="preserve">???</w:delText>
          </w:r>
        </w:del>
      </w:ins>
      <w:r w:rsidDel="00000000" w:rsidR="00000000" w:rsidRPr="00000000">
        <w:rPr>
          <w:rtl w:val="0"/>
        </w:rPr>
      </w:r>
    </w:p>
    <w:p w:rsidR="00000000" w:rsidDel="00000000" w:rsidP="00000000" w:rsidRDefault="00000000" w:rsidRPr="00000000" w14:paraId="0000010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Other objectives could be specified </w:t>
      </w:r>
    </w:p>
    <w:p w:rsidR="00000000" w:rsidDel="00000000" w:rsidP="00000000" w:rsidRDefault="00000000" w:rsidRPr="00000000" w14:paraId="0000010A">
      <w:pPr>
        <w:spacing w:before="0" w:lineRule="auto"/>
        <w:rPr>
          <w:rFonts w:ascii="Courier New" w:cs="Courier New" w:eastAsia="Courier New" w:hAnsi="Courier New"/>
          <w:color w:val="ff00ff"/>
          <w:sz w:val="18"/>
          <w:szCs w:val="18"/>
        </w:rPr>
      </w:pPr>
      <w:r w:rsidDel="00000000" w:rsidR="00000000" w:rsidRPr="00000000">
        <w:rPr>
          <w:rtl w:val="0"/>
        </w:rPr>
      </w:r>
    </w:p>
    <w:p w:rsidR="00000000" w:rsidDel="00000000" w:rsidP="00000000" w:rsidRDefault="00000000" w:rsidRPr="00000000" w14:paraId="000001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Some of the  'Indirectly Measurable Objectives' are:</w:t>
      </w:r>
    </w:p>
    <w:p w:rsidR="00000000" w:rsidDel="00000000" w:rsidP="00000000" w:rsidRDefault="00000000" w:rsidRPr="00000000" w14:paraId="000001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E">
      <w:pPr>
        <w:spacing w:before="0" w:lineRule="auto"/>
        <w:rPr>
          <w:ins w:author="Shunsuke Homma" w:id="22" w:date="2020-06-08T12:34:01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del w:author="Shunsuke Homma" w:id="21" w:date="2020-06-08T12:33:55Z">
        <w:r w:rsidDel="00000000" w:rsidR="00000000" w:rsidRPr="00000000">
          <w:rPr>
            <w:rFonts w:ascii="Courier New" w:cs="Courier New" w:eastAsia="Courier New" w:hAnsi="Courier New"/>
            <w:sz w:val="18"/>
            <w:szCs w:val="18"/>
            <w:rtl w:val="0"/>
          </w:rPr>
          <w:delText xml:space="preserve">o  Availability</w:delText>
        </w:r>
      </w:del>
      <w:ins w:author="Shunsuke Homma" w:id="22" w:date="2020-06-08T12:34:01Z">
        <w:r w:rsidDel="00000000" w:rsidR="00000000" w:rsidRPr="00000000">
          <w:rPr>
            <w:rtl w:val="0"/>
          </w:rPr>
        </w:r>
      </w:ins>
    </w:p>
    <w:p w:rsidR="00000000" w:rsidDel="00000000" w:rsidP="00000000" w:rsidRDefault="00000000" w:rsidRPr="00000000" w14:paraId="0000010F">
      <w:pPr>
        <w:spacing w:before="0" w:lineRule="auto"/>
        <w:rPr>
          <w:del w:author="Reza" w:id="23" w:date="2020-06-09T13:51:11Z"/>
          <w:rFonts w:ascii="Courier New" w:cs="Courier New" w:eastAsia="Courier New" w:hAnsi="Courier New"/>
          <w:sz w:val="18"/>
          <w:szCs w:val="18"/>
        </w:rPr>
      </w:pPr>
      <w:ins w:author="Shunsuke Homma" w:id="22" w:date="2020-06-08T12:34:01Z">
        <w:del w:author="Reza" w:id="23" w:date="2020-06-09T13:51:11Z">
          <w:r w:rsidDel="00000000" w:rsidR="00000000" w:rsidRPr="00000000">
            <w:rPr>
              <w:rFonts w:ascii="Courier New" w:cs="Courier New" w:eastAsia="Courier New" w:hAnsi="Courier New"/>
              <w:sz w:val="18"/>
              <w:szCs w:val="18"/>
              <w:rtl w:val="0"/>
            </w:rPr>
            <w:delText xml:space="preserve">   o  Shared fate resources</w:delText>
          </w:r>
        </w:del>
      </w:ins>
      <w:del w:author="Reza" w:id="23" w:date="2020-06-09T13:51:11Z">
        <w:r w:rsidDel="00000000" w:rsidR="00000000" w:rsidRPr="00000000">
          <w:rPr>
            <w:rtl w:val="0"/>
          </w:rPr>
        </w:r>
      </w:del>
    </w:p>
    <w:p w:rsidR="00000000" w:rsidDel="00000000" w:rsidP="00000000" w:rsidRDefault="00000000" w:rsidRPr="00000000" w14:paraId="0000011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spacing w:after="0" w:before="0" w:line="240" w:lineRule="auto"/>
        <w:ind w:left="675" w:right="0" w:hanging="360"/>
        <w:jc w:val="both"/>
        <w:rPr>
          <w:b w:val="0"/>
          <w:i w:val="0"/>
          <w:smallCaps w:val="0"/>
          <w:strike w:val="0"/>
          <w:color w:val="000000"/>
          <w:sz w:val="18"/>
          <w:szCs w:val="18"/>
          <w:u w:val="none"/>
          <w:vertAlign w:val="baseline"/>
        </w:rPr>
      </w:pPr>
      <w:r w:rsidDel="00000000" w:rsidR="00000000" w:rsidRPr="00000000">
        <w:rPr>
          <w:rFonts w:ascii="Courier New" w:cs="Courier New" w:eastAsia="Courier New" w:hAnsi="Courier New"/>
          <w:sz w:val="18"/>
          <w:szCs w:val="18"/>
          <w:rtl w:val="0"/>
        </w:rPr>
        <w:t xml:space="preserve">Security </w:t>
      </w:r>
    </w:p>
    <w:p w:rsidR="00000000" w:rsidDel="00000000" w:rsidP="00000000" w:rsidRDefault="00000000" w:rsidRPr="00000000" w14:paraId="00000112">
      <w:pPr>
        <w:keepNext w:val="0"/>
        <w:keepLines w:val="0"/>
        <w:widowControl w:val="1"/>
        <w:spacing w:after="0" w:before="0" w:line="240" w:lineRule="auto"/>
        <w:ind w:left="675" w:right="0" w:firstLine="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t>
      </w:r>
      <w:commentRangeStart w:id="4"/>
      <w:r w:rsidDel="00000000" w:rsidR="00000000" w:rsidRPr="00000000">
        <w:rPr>
          <w:rFonts w:ascii="Courier New" w:cs="Courier New" w:eastAsia="Courier New" w:hAnsi="Courier New"/>
          <w:sz w:val="18"/>
          <w:szCs w:val="18"/>
          <w:rtl w:val="0"/>
        </w:rPr>
        <w:t xml:space="preserve"> Other objectives such as geographical restrictions, maximum occupancy level, etc. could be specified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definition of these objectives are as follows:</w:t>
      </w:r>
    </w:p>
    <w:p w:rsidR="00000000" w:rsidDel="00000000" w:rsidP="00000000" w:rsidRDefault="00000000" w:rsidRPr="00000000" w14:paraId="0000011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Guaranteed </w:t>
      </w:r>
      <w:del w:author="Shunsuke Homma" w:id="24" w:date="2020-05-28T01:02:34Z">
        <w:commentRangeStart w:id="5"/>
        <w:r w:rsidDel="00000000" w:rsidR="00000000" w:rsidRPr="00000000">
          <w:rPr>
            <w:rFonts w:ascii="Courier New" w:cs="Courier New" w:eastAsia="Courier New" w:hAnsi="Courier New"/>
            <w:color w:val="38761d"/>
            <w:sz w:val="18"/>
            <w:szCs w:val="18"/>
            <w:rtl w:val="0"/>
          </w:rPr>
          <w:delText xml:space="preserve">Minimum</w:delText>
        </w:r>
      </w:del>
      <w:commentRangeEnd w:id="5"/>
      <w:r w:rsidDel="00000000" w:rsidR="00000000" w:rsidRPr="00000000">
        <w:commentReference w:id="5"/>
      </w:r>
      <w:r w:rsidDel="00000000" w:rsidR="00000000" w:rsidRPr="00000000">
        <w:rPr>
          <w:rFonts w:ascii="Courier New" w:cs="Courier New" w:eastAsia="Courier New" w:hAnsi="Courier New"/>
          <w:color w:val="38761d"/>
          <w:sz w:val="18"/>
          <w:szCs w:val="18"/>
          <w:rtl w:val="0"/>
        </w:rPr>
        <w:t xml:space="preserve"> Bandwidth: Minimum requested bandwidth between two endpoints. The bandwidth is measured in data rate units of bits per second and can be requested unidirectionally.</w:t>
      </w:r>
    </w:p>
    <w:p w:rsidR="00000000" w:rsidDel="00000000" w:rsidP="00000000" w:rsidRDefault="00000000" w:rsidRPr="00000000" w14:paraId="0000011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Guaranteed Maximum Latency: Maximum permissible network delay when</w:t>
      </w:r>
    </w:p>
    <w:p w:rsidR="00000000" w:rsidDel="00000000" w:rsidP="00000000" w:rsidRDefault="00000000" w:rsidRPr="00000000" w14:paraId="000001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transmitting between two endpoints.  The latency is measured in</w:t>
      </w:r>
    </w:p>
    <w:p w:rsidR="00000000" w:rsidDel="00000000" w:rsidP="00000000" w:rsidRDefault="00000000" w:rsidRPr="00000000" w14:paraId="0000011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terms of network characteristics (excluding application-level</w:t>
      </w:r>
    </w:p>
    <w:p w:rsidR="00000000" w:rsidDel="00000000" w:rsidP="00000000" w:rsidRDefault="00000000" w:rsidRPr="00000000" w14:paraId="000001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latency).  [RFC2681] and [RFC7679] discuss round trip times and</w:t>
      </w:r>
    </w:p>
    <w:p w:rsidR="00000000" w:rsidDel="00000000" w:rsidP="00000000" w:rsidRDefault="00000000" w:rsidRPr="00000000" w14:paraId="000001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one-way metrics, respectively.</w:t>
      </w:r>
    </w:p>
    <w:p w:rsidR="00000000" w:rsidDel="00000000" w:rsidP="00000000" w:rsidRDefault="00000000" w:rsidRPr="00000000" w14:paraId="000001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5]</w:t>
      </w:r>
    </w:p>
    <w:p w:rsidR="00000000" w:rsidDel="00000000" w:rsidP="00000000" w:rsidRDefault="00000000" w:rsidRPr="00000000" w14:paraId="00000124">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2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Maximum permissible delay variation: Packet delay variation (PDV)</w:t>
      </w:r>
    </w:p>
    <w:p w:rsidR="00000000" w:rsidDel="00000000" w:rsidP="00000000" w:rsidRDefault="00000000" w:rsidRPr="00000000" w14:paraId="0000012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 defined by [RFC3393], is measured by the difference in the one-</w:t>
      </w:r>
    </w:p>
    <w:p w:rsidR="00000000" w:rsidDel="00000000" w:rsidP="00000000" w:rsidRDefault="00000000" w:rsidRPr="00000000" w14:paraId="000001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way delay between sequential packets in a flow.  Minimizing</w:t>
      </w:r>
    </w:p>
    <w:p w:rsidR="00000000" w:rsidDel="00000000" w:rsidP="00000000" w:rsidRDefault="00000000" w:rsidRPr="00000000" w14:paraId="0000012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variations in the delay are important for real-time applications.</w:t>
      </w:r>
    </w:p>
    <w:p w:rsidR="00000000" w:rsidDel="00000000" w:rsidP="00000000" w:rsidRDefault="00000000" w:rsidRPr="00000000" w14:paraId="0000012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D">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Maximum permissible packet loss rate: is defined by</w:t>
      </w:r>
      <w:ins w:author="Shunsuke Homma" w:id="25" w:date="2020-06-08T12:35:19Z">
        <w:r w:rsidDel="00000000" w:rsidR="00000000" w:rsidRPr="00000000">
          <w:rPr>
            <w:rFonts w:ascii="Courier New" w:cs="Courier New" w:eastAsia="Courier New" w:hAnsi="Courier New"/>
            <w:color w:val="38761d"/>
            <w:sz w:val="18"/>
            <w:szCs w:val="18"/>
            <w:rtl w:val="0"/>
          </w:rPr>
          <w:t xml:space="preserve"> the</w:t>
        </w:r>
      </w:ins>
      <w:r w:rsidDel="00000000" w:rsidR="00000000" w:rsidRPr="00000000">
        <w:rPr>
          <w:rtl w:val="0"/>
        </w:rPr>
      </w:r>
    </w:p>
    <w:p w:rsidR="00000000" w:rsidDel="00000000" w:rsidP="00000000" w:rsidRDefault="00000000" w:rsidRPr="00000000" w14:paraId="0000012E">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ratio of received packets </w:t>
      </w:r>
      <w:ins w:author="Shunsuke Homma" w:id="26" w:date="2020-06-08T12:36:23Z">
        <w:r w:rsidDel="00000000" w:rsidR="00000000" w:rsidRPr="00000000">
          <w:rPr>
            <w:rFonts w:ascii="Courier New" w:cs="Courier New" w:eastAsia="Courier New" w:hAnsi="Courier New"/>
            <w:color w:val="38761d"/>
            <w:sz w:val="18"/>
            <w:szCs w:val="18"/>
            <w:rtl w:val="0"/>
          </w:rPr>
          <w:t xml:space="preserve">dropped to packets</w:t>
        </w:r>
      </w:ins>
      <w:del w:author="Shunsuke Homma" w:id="26" w:date="2020-06-08T12:36:23Z">
        <w:r w:rsidDel="00000000" w:rsidR="00000000" w:rsidRPr="00000000">
          <w:rPr>
            <w:rFonts w:ascii="Courier New" w:cs="Courier New" w:eastAsia="Courier New" w:hAnsi="Courier New"/>
            <w:color w:val="38761d"/>
            <w:sz w:val="18"/>
            <w:szCs w:val="18"/>
            <w:rtl w:val="0"/>
          </w:rPr>
          <w:delText xml:space="preserve">o</w:delText>
        </w:r>
      </w:del>
      <w:del w:author="Shunsuke Homma" w:id="27" w:date="2020-06-08T12:36:28Z">
        <w:r w:rsidDel="00000000" w:rsidR="00000000" w:rsidRPr="00000000">
          <w:rPr>
            <w:rFonts w:ascii="Courier New" w:cs="Courier New" w:eastAsia="Courier New" w:hAnsi="Courier New"/>
            <w:color w:val="38761d"/>
            <w:sz w:val="18"/>
            <w:szCs w:val="18"/>
            <w:rtl w:val="0"/>
          </w:rPr>
          <w:delText xml:space="preserve">ver </w:delText>
        </w:r>
      </w:del>
      <w:r w:rsidDel="00000000" w:rsidR="00000000" w:rsidRPr="00000000">
        <w:rPr>
          <w:rFonts w:ascii="Courier New" w:cs="Courier New" w:eastAsia="Courier New" w:hAnsi="Courier New"/>
          <w:color w:val="38761d"/>
          <w:sz w:val="18"/>
          <w:szCs w:val="18"/>
          <w:rtl w:val="0"/>
        </w:rPr>
        <w:t xml:space="preserve">transmitted </w:t>
      </w:r>
      <w:del w:author="Shunsuke Homma" w:id="28" w:date="2020-06-08T12:36:42Z">
        <w:r w:rsidDel="00000000" w:rsidR="00000000" w:rsidRPr="00000000">
          <w:rPr>
            <w:rFonts w:ascii="Courier New" w:cs="Courier New" w:eastAsia="Courier New" w:hAnsi="Courier New"/>
            <w:color w:val="38761d"/>
            <w:sz w:val="18"/>
            <w:szCs w:val="18"/>
            <w:rtl w:val="0"/>
          </w:rPr>
          <w:delText xml:space="preserve">packets </w:delText>
        </w:r>
      </w:del>
      <w:r w:rsidDel="00000000" w:rsidR="00000000" w:rsidRPr="00000000">
        <w:rPr>
          <w:rFonts w:ascii="Courier New" w:cs="Courier New" w:eastAsia="Courier New" w:hAnsi="Courier New"/>
          <w:color w:val="38761d"/>
          <w:sz w:val="18"/>
          <w:szCs w:val="18"/>
          <w:rtl w:val="0"/>
        </w:rPr>
        <w:t xml:space="preserve">between two endpoints.  See [RFC7680]</w:t>
      </w:r>
    </w:p>
    <w:p w:rsidR="00000000" w:rsidDel="00000000" w:rsidP="00000000" w:rsidRDefault="00000000" w:rsidRPr="00000000" w14:paraId="000001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0">
      <w:pPr>
        <w:spacing w:before="0" w:lineRule="auto"/>
        <w:rPr>
          <w:rFonts w:ascii="Courier New" w:cs="Courier New" w:eastAsia="Courier New" w:hAnsi="Courier New"/>
          <w:color w:val="38761d"/>
          <w:sz w:val="18"/>
          <w:szCs w:val="18"/>
        </w:rPr>
      </w:pPr>
      <w:commentRangeStart w:id="6"/>
      <w:r w:rsidDel="00000000" w:rsidR="00000000" w:rsidRPr="00000000">
        <w:rPr>
          <w:rFonts w:ascii="Courier New" w:cs="Courier New" w:eastAsia="Courier New" w:hAnsi="Courier New"/>
          <w:sz w:val="18"/>
          <w:szCs w:val="18"/>
          <w:rtl w:val="0"/>
        </w:rPr>
        <w:t xml:space="preserve">   o </w:t>
      </w:r>
      <w:del w:author="Reza" w:id="29" w:date="2020-06-01T13:15:49Z">
        <w:r w:rsidDel="00000000" w:rsidR="00000000" w:rsidRPr="00000000">
          <w:rPr>
            <w:rFonts w:ascii="Courier New" w:cs="Courier New" w:eastAsia="Courier New" w:hAnsi="Courier New"/>
            <w:sz w:val="18"/>
            <w:szCs w:val="18"/>
            <w:rtl w:val="0"/>
          </w:rPr>
          <w:delText xml:space="preserve"> </w:delText>
        </w:r>
        <w:r w:rsidDel="00000000" w:rsidR="00000000" w:rsidRPr="00000000">
          <w:rPr>
            <w:rFonts w:ascii="Courier New" w:cs="Courier New" w:eastAsia="Courier New" w:hAnsi="Courier New"/>
            <w:color w:val="38761d"/>
            <w:sz w:val="18"/>
            <w:szCs w:val="18"/>
            <w:rtl w:val="0"/>
          </w:rPr>
          <w:delText xml:space="preserve">NF resources: These resources may be optionally used in order to provide specification for virtual network functions which are part of the transport slice endpoints. See [NFVGST]</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3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2">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r w:rsidDel="00000000" w:rsidR="00000000" w:rsidRPr="00000000">
        <w:rPr>
          <w:rFonts w:ascii="Courier New" w:cs="Courier New" w:eastAsia="Courier New" w:hAnsi="Courier New"/>
          <w:color w:val="38761d"/>
          <w:sz w:val="18"/>
          <w:szCs w:val="18"/>
          <w:rtl w:val="0"/>
        </w:rPr>
        <w:t xml:space="preserve">Availability: It a measure of how often a customer defined service</w:t>
      </w:r>
    </w:p>
    <w:p w:rsidR="00000000" w:rsidDel="00000000" w:rsidP="00000000" w:rsidRDefault="00000000" w:rsidRPr="00000000" w14:paraId="00000133">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is lost or degraded to the point of unacceptable performance due</w:t>
      </w:r>
    </w:p>
    <w:p w:rsidR="00000000" w:rsidDel="00000000" w:rsidP="00000000" w:rsidRDefault="00000000" w:rsidRPr="00000000" w14:paraId="00000134">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to any fault in the network.  </w:t>
      </w:r>
      <w:commentRangeStart w:id="7"/>
      <w:commentRangeStart w:id="8"/>
      <w:commentRangeStart w:id="9"/>
      <w:r w:rsidDel="00000000" w:rsidR="00000000" w:rsidRPr="00000000">
        <w:rPr>
          <w:rFonts w:ascii="Courier New" w:cs="Courier New" w:eastAsia="Courier New" w:hAnsi="Courier New"/>
          <w:color w:val="38761d"/>
          <w:sz w:val="18"/>
          <w:szCs w:val="18"/>
          <w:rtl w:val="0"/>
        </w:rPr>
        <w:t xml:space="preserve">It is a ratio of time the transport</w:t>
      </w:r>
    </w:p>
    <w:p w:rsidR="00000000" w:rsidDel="00000000" w:rsidP="00000000" w:rsidRDefault="00000000" w:rsidRPr="00000000" w14:paraId="00000135">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meets agreed SLO over the total time where the transport</w:t>
      </w:r>
    </w:p>
    <w:p w:rsidR="00000000" w:rsidDel="00000000" w:rsidP="00000000" w:rsidRDefault="00000000" w:rsidRPr="00000000" w14:paraId="00000136">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is contracted.</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o  </w:t>
      </w:r>
      <w:commentRangeStart w:id="10"/>
      <w:r w:rsidDel="00000000" w:rsidR="00000000" w:rsidRPr="00000000">
        <w:rPr>
          <w:rFonts w:ascii="Courier New" w:cs="Courier New" w:eastAsia="Courier New" w:hAnsi="Courier New"/>
          <w:color w:val="38761d"/>
          <w:sz w:val="18"/>
          <w:szCs w:val="18"/>
          <w:rtl w:val="0"/>
        </w:rPr>
        <w:t xml:space="preserve">Security: This objective may request for encryption [RFC4303] between two end-points explicitly to meet architecture recommendations as in [TS33.210] or for compliance [HIPAA][PCI]. Other security requests can be made as specified in [I2NSF</w:t>
      </w:r>
      <w:commentRangeStart w:id="11"/>
      <w:r w:rsidDel="00000000" w:rsidR="00000000" w:rsidRPr="00000000">
        <w:rPr>
          <w:rFonts w:ascii="Courier New" w:cs="Courier New" w:eastAsia="Courier New" w:hAnsi="Courier New"/>
          <w:color w:val="38761d"/>
          <w:sz w:val="18"/>
          <w:szCs w:val="18"/>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38761d"/>
          <w:sz w:val="18"/>
          <w:szCs w:val="18"/>
          <w:rtl w:val="0"/>
        </w:rPr>
        <w:t xml:space="preserv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39">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Note: Security violations</w:t>
      </w:r>
      <w:r w:rsidDel="00000000" w:rsidR="00000000" w:rsidRPr="00000000">
        <w:rPr>
          <w:rFonts w:ascii="Courier New" w:cs="Courier New" w:eastAsia="Courier New" w:hAnsi="Courier New"/>
          <w:color w:val="38761d"/>
          <w:rtl w:val="0"/>
        </w:rPr>
        <w:t xml:space="preserve"> </w:t>
      </w:r>
      <w:r w:rsidDel="00000000" w:rsidR="00000000" w:rsidRPr="00000000">
        <w:rPr>
          <w:rFonts w:ascii="Courier New" w:cs="Courier New" w:eastAsia="Courier New" w:hAnsi="Courier New"/>
          <w:color w:val="38761d"/>
          <w:sz w:val="18"/>
          <w:szCs w:val="18"/>
          <w:rtl w:val="0"/>
        </w:rPr>
        <w:t xml:space="preserve">are difficult to observe and cannot be measured as quantifiable metric. Still, the user of transport slice should be able to</w:t>
      </w:r>
    </w:p>
    <w:p w:rsidR="00000000" w:rsidDel="00000000" w:rsidP="00000000" w:rsidRDefault="00000000" w:rsidRPr="00000000" w14:paraId="000001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38761d"/>
          <w:sz w:val="18"/>
          <w:szCs w:val="18"/>
          <w:rtl w:val="0"/>
        </w:rPr>
        <w:t xml:space="preserve"> request certain criteria for compliance and be able to identify exceptions and unexpected traffic. For this purpose [</w:t>
      </w:r>
      <w:commentRangeStart w:id="12"/>
      <w:r w:rsidDel="00000000" w:rsidR="00000000" w:rsidRPr="00000000">
        <w:rPr>
          <w:rFonts w:ascii="Courier New" w:cs="Courier New" w:eastAsia="Courier New" w:hAnsi="Courier New"/>
          <w:color w:val="38761d"/>
          <w:sz w:val="18"/>
          <w:szCs w:val="18"/>
          <w:rtl w:val="0"/>
        </w:rPr>
        <w:t xml:space="preserve">i2nsf-nsf-monitoring-data-model-06</w:t>
      </w:r>
      <w:commentRangeEnd w:id="12"/>
      <w:r w:rsidDel="00000000" w:rsidR="00000000" w:rsidRPr="00000000">
        <w:commentReference w:id="12"/>
      </w:r>
      <w:r w:rsidDel="00000000" w:rsidR="00000000" w:rsidRPr="00000000">
        <w:rPr>
          <w:rFonts w:ascii="Courier New" w:cs="Courier New" w:eastAsia="Courier New" w:hAnsi="Courier New"/>
          <w:color w:val="38761d"/>
          <w:sz w:val="18"/>
          <w:szCs w:val="18"/>
          <w:rtl w:val="0"/>
        </w:rPr>
        <w:t xml:space="preserve">] can be leveraged.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6]</w:t>
      </w:r>
    </w:p>
    <w:p w:rsidR="00000000" w:rsidDel="00000000" w:rsidP="00000000" w:rsidRDefault="00000000" w:rsidRPr="00000000" w14:paraId="00000143">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4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9">
      <w:pPr>
        <w:spacing w:before="0" w:lineRule="auto"/>
        <w:rPr>
          <w:ins w:author="Reza" w:id="33" w:date="2020-06-01T13:15:20Z"/>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w:t>
      </w:r>
      <w:ins w:author="Reza" w:id="30" w:date="2020-06-01T13:37:55Z">
        <w:del w:author="Shunsuke Homma" w:id="31" w:date="2020-06-08T12:44:17Z">
          <w:r w:rsidDel="00000000" w:rsidR="00000000" w:rsidRPr="00000000">
            <w:rPr>
              <w:rFonts w:ascii="Courier New" w:cs="Courier New" w:eastAsia="Courier New" w:hAnsi="Courier New"/>
              <w:sz w:val="18"/>
              <w:szCs w:val="18"/>
              <w:rtl w:val="0"/>
            </w:rPr>
            <w:delText xml:space="preserve">Additionally</w:delText>
          </w:r>
        </w:del>
      </w:ins>
      <w:del w:author="Shunsuke Homma" w:id="31" w:date="2020-06-08T12:44:17Z">
        <w:r w:rsidDel="00000000" w:rsidR="00000000" w:rsidRPr="00000000">
          <w:rPr>
            <w:rFonts w:ascii="Courier New" w:cs="Courier New" w:eastAsia="Courier New" w:hAnsi="Courier New"/>
            <w:color w:val="38761d"/>
            <w:sz w:val="18"/>
            <w:szCs w:val="18"/>
            <w:rtl w:val="0"/>
          </w:rPr>
          <w:delText xml:space="preserve">Optionally</w:delText>
        </w:r>
        <w:r w:rsidDel="00000000" w:rsidR="00000000" w:rsidRPr="00000000">
          <w:rPr>
            <w:rFonts w:ascii="Courier New" w:cs="Courier New" w:eastAsia="Courier New" w:hAnsi="Courier New"/>
            <w:color w:val="38761d"/>
            <w:sz w:val="18"/>
            <w:szCs w:val="18"/>
            <w:rtl w:val="0"/>
          </w:rPr>
          <w:delText xml:space="preserve">, other traffic characteristics may be requested. </w:delText>
        </w:r>
        <w:commentRangeStart w:id="13"/>
        <w:commentRangeStart w:id="14"/>
        <w:r w:rsidDel="00000000" w:rsidR="00000000" w:rsidRPr="00000000">
          <w:rPr>
            <w:rFonts w:ascii="Courier New" w:cs="Courier New" w:eastAsia="Courier New" w:hAnsi="Courier New"/>
            <w:color w:val="38761d"/>
            <w:sz w:val="18"/>
            <w:szCs w:val="18"/>
            <w:rtl w:val="0"/>
          </w:rPr>
          <w:delText xml:space="preserve">These include for example MTU, traffic type </w:delText>
        </w:r>
        <w:commentRangeEnd w:id="13"/>
        <w:r w:rsidDel="00000000" w:rsidR="00000000" w:rsidRPr="00000000">
          <w:commentReference w:id="13"/>
        </w:r>
        <w:r w:rsidDel="00000000" w:rsidR="00000000" w:rsidRPr="00000000">
          <w:rPr>
            <w:rFonts w:ascii="Courier New" w:cs="Courier New" w:eastAsia="Courier New" w:hAnsi="Courier New"/>
            <w:color w:val="38761d"/>
            <w:sz w:val="18"/>
            <w:szCs w:val="18"/>
            <w:rtl w:val="0"/>
          </w:rPr>
          <w:delText xml:space="preserve">(e.g., IPv4, IPv6, Ethernet, unstructured</w:delText>
        </w:r>
      </w:del>
      <w:ins w:author="Reza" w:id="32" w:date="2020-06-01T13:49:09Z">
        <w:del w:author="Shunsuke Homma" w:id="31" w:date="2020-06-08T12:44:17Z">
          <w:r w:rsidDel="00000000" w:rsidR="00000000" w:rsidRPr="00000000">
            <w:rPr>
              <w:rFonts w:ascii="Courier New" w:cs="Courier New" w:eastAsia="Courier New" w:hAnsi="Courier New"/>
              <w:color w:val="38761d"/>
              <w:sz w:val="18"/>
              <w:szCs w:val="18"/>
              <w:rtl w:val="0"/>
            </w:rPr>
            <w:delText xml:space="preserve">)</w:delText>
          </w:r>
        </w:del>
      </w:ins>
      <w:del w:author="Shunsuke Homma" w:id="31" w:date="2020-06-08T12:44:17Z">
        <w:commentRangeStart w:id="15"/>
        <w:r w:rsidDel="00000000" w:rsidR="00000000" w:rsidRPr="00000000">
          <w:rPr>
            <w:rFonts w:ascii="Courier New" w:cs="Courier New" w:eastAsia="Courier New" w:hAnsi="Courier New"/>
            <w:color w:val="38761d"/>
            <w:sz w:val="18"/>
            <w:szCs w:val="18"/>
            <w:rtl w:val="0"/>
          </w:rPr>
          <w:delText xml:space="preserve">.</w:delText>
        </w:r>
        <w:commentRangeEnd w:id="14"/>
        <w:r w:rsidDel="00000000" w:rsidR="00000000" w:rsidRPr="00000000">
          <w:commentReference w:id="14"/>
        </w:r>
        <w:r w:rsidDel="00000000" w:rsidR="00000000" w:rsidRPr="00000000">
          <w:rPr>
            <w:rFonts w:ascii="Courier New" w:cs="Courier New" w:eastAsia="Courier New" w:hAnsi="Courier New"/>
            <w:color w:val="38761d"/>
            <w:sz w:val="18"/>
            <w:szCs w:val="18"/>
            <w:rtl w:val="0"/>
          </w:rPr>
          <w:delText xml:space="preserve"> </w:delText>
        </w:r>
        <w:commentRangeEnd w:id="15"/>
        <w:r w:rsidDel="00000000" w:rsidR="00000000" w:rsidRPr="00000000">
          <w:commentReference w:id="15"/>
        </w:r>
        <w:r w:rsidDel="00000000" w:rsidR="00000000" w:rsidRPr="00000000">
          <w:rPr>
            <w:rFonts w:ascii="Courier New" w:cs="Courier New" w:eastAsia="Courier New" w:hAnsi="Courier New"/>
            <w:color w:val="38761d"/>
            <w:sz w:val="18"/>
            <w:szCs w:val="18"/>
            <w:rtl w:val="0"/>
          </w:rPr>
          <w:delText xml:space="preserve"> A transport slice carries multiple flows between the 2 endpoints, therefore objectives should also say if they are for the entire connection, group of flows or on per flow basis. Flow characteristics of a transport slice should specify the s</w:delText>
        </w:r>
        <w:r w:rsidDel="00000000" w:rsidR="00000000" w:rsidRPr="00000000">
          <w:rPr>
            <w:rFonts w:ascii="Courier New" w:cs="Courier New" w:eastAsia="Courier New" w:hAnsi="Courier New"/>
            <w:color w:val="38761d"/>
            <w:sz w:val="18"/>
            <w:szCs w:val="18"/>
            <w:rtl w:val="0"/>
          </w:rPr>
          <w:delText xml:space="preserve">cale of the flows (i.e. maximum number of accommodatable </w:delText>
        </w:r>
        <w:r w:rsidDel="00000000" w:rsidR="00000000" w:rsidRPr="00000000">
          <w:rPr>
            <w:rFonts w:ascii="Courier New" w:cs="Courier New" w:eastAsia="Courier New" w:hAnsi="Courier New"/>
            <w:color w:val="38761d"/>
            <w:sz w:val="18"/>
            <w:szCs w:val="18"/>
            <w:rtl w:val="0"/>
          </w:rPr>
          <w:delText xml:space="preserve">flows).</w:delText>
        </w:r>
      </w:del>
      <w:ins w:author="Reza" w:id="33" w:date="2020-06-01T13:15:20Z">
        <w:r w:rsidDel="00000000" w:rsidR="00000000" w:rsidRPr="00000000">
          <w:rPr>
            <w:rtl w:val="0"/>
          </w:rPr>
        </w:r>
      </w:ins>
    </w:p>
    <w:p w:rsidR="00000000" w:rsidDel="00000000" w:rsidP="00000000" w:rsidRDefault="00000000" w:rsidRPr="00000000" w14:paraId="0000014A">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[Kiran please add an example and more </w:t>
        </w:r>
        <w:r w:rsidDel="00000000" w:rsidR="00000000" w:rsidRPr="00000000">
          <w:rPr>
            <w:rFonts w:ascii="Courier New" w:cs="Courier New" w:eastAsia="Courier New" w:hAnsi="Courier New"/>
            <w:color w:val="38761d"/>
            <w:sz w:val="18"/>
            <w:szCs w:val="18"/>
            <w:rtl w:val="0"/>
          </w:rPr>
          <w:t xml:space="preserve">clarify</w:t>
        </w:r>
        <w:r w:rsidDel="00000000" w:rsidR="00000000" w:rsidRPr="00000000">
          <w:rPr>
            <w:rFonts w:ascii="Courier New" w:cs="Courier New" w:eastAsia="Courier New" w:hAnsi="Courier New"/>
            <w:color w:val="38761d"/>
            <w:sz w:val="18"/>
            <w:szCs w:val="18"/>
            <w:rtl w:val="0"/>
          </w:rPr>
          <w:t xml:space="preserve"> for “NF resources”.]</w:t>
        </w:r>
      </w:ins>
    </w:p>
    <w:p w:rsidR="00000000" w:rsidDel="00000000" w:rsidP="00000000" w:rsidRDefault="00000000" w:rsidRPr="00000000" w14:paraId="0000014B">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[Eric mentioned that per flow shall be removed]</w:t>
        </w:r>
      </w:ins>
    </w:p>
    <w:p w:rsidR="00000000" w:rsidDel="00000000" w:rsidP="00000000" w:rsidRDefault="00000000" w:rsidRPr="00000000" w14:paraId="0000014C">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[Kiran: The purpose is not to add the SLO per-flow but mainly number of flows supported.]</w:t>
        </w:r>
      </w:ins>
    </w:p>
    <w:p w:rsidR="00000000" w:rsidDel="00000000" w:rsidP="00000000" w:rsidRDefault="00000000" w:rsidRPr="00000000" w14:paraId="0000014D">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We need to clarify the IP flow.</w:t>
        </w:r>
      </w:ins>
    </w:p>
    <w:p w:rsidR="00000000" w:rsidDel="00000000" w:rsidP="00000000" w:rsidRDefault="00000000" w:rsidRPr="00000000" w14:paraId="0000014E">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[Jie, we address the ip address assignment if needed]</w:t>
        </w:r>
      </w:ins>
    </w:p>
    <w:p w:rsidR="00000000" w:rsidDel="00000000" w:rsidP="00000000" w:rsidRDefault="00000000" w:rsidRPr="00000000" w14:paraId="0000014F">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Fonts w:ascii="Courier New" w:cs="Courier New" w:eastAsia="Courier New" w:hAnsi="Courier New"/>
            <w:color w:val="38761d"/>
            <w:sz w:val="18"/>
            <w:szCs w:val="18"/>
            <w:rtl w:val="0"/>
          </w:rPr>
          <w:t xml:space="preserve">[Eric: why needed traffic type?]</w:t>
        </w:r>
      </w:ins>
    </w:p>
    <w:p w:rsidR="00000000" w:rsidDel="00000000" w:rsidP="00000000" w:rsidRDefault="00000000" w:rsidRPr="00000000" w14:paraId="00000150">
      <w:pPr>
        <w:spacing w:before="0" w:lineRule="auto"/>
        <w:rPr>
          <w:ins w:author="Reza" w:id="33" w:date="2020-06-01T13:15:20Z"/>
          <w:rFonts w:ascii="Courier New" w:cs="Courier New" w:eastAsia="Courier New" w:hAnsi="Courier New"/>
          <w:color w:val="38761d"/>
          <w:sz w:val="18"/>
          <w:szCs w:val="18"/>
        </w:rPr>
      </w:pPr>
      <w:ins w:author="Reza" w:id="33" w:date="2020-06-01T13:15:20Z">
        <w:r w:rsidDel="00000000" w:rsidR="00000000" w:rsidRPr="00000000">
          <w:rPr>
            <w:rtl w:val="0"/>
          </w:rPr>
        </w:r>
      </w:ins>
    </w:p>
    <w:p w:rsidR="00000000" w:rsidDel="00000000" w:rsidP="00000000" w:rsidRDefault="00000000" w:rsidRPr="00000000" w14:paraId="00000151">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tl w:val="0"/>
          </w:rPr>
        </w:r>
      </w:ins>
    </w:p>
    <w:p w:rsidR="00000000" w:rsidDel="00000000" w:rsidP="00000000" w:rsidRDefault="00000000" w:rsidRPr="00000000" w14:paraId="00000152">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Additional objectives may be necessary, such as specifying specific</w:t>
        </w:r>
      </w:ins>
    </w:p>
    <w:p w:rsidR="00000000" w:rsidDel="00000000" w:rsidP="00000000" w:rsidRDefault="00000000" w:rsidRPr="00000000" w14:paraId="00000153">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characteristics/ well defined paths or domains that a slice may</w:t>
        </w:r>
      </w:ins>
    </w:p>
    <w:p w:rsidR="00000000" w:rsidDel="00000000" w:rsidP="00000000" w:rsidRDefault="00000000" w:rsidRPr="00000000" w14:paraId="00000154">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transit.  A transport slice carries multiple flows between the 2</w:t>
        </w:r>
      </w:ins>
    </w:p>
    <w:p w:rsidR="00000000" w:rsidDel="00000000" w:rsidP="00000000" w:rsidRDefault="00000000" w:rsidRPr="00000000" w14:paraId="00000155">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endpoints, therefore objectives should also say if they are</w:t>
        </w:r>
      </w:ins>
    </w:p>
    <w:p w:rsidR="00000000" w:rsidDel="00000000" w:rsidP="00000000" w:rsidRDefault="00000000" w:rsidRPr="00000000" w14:paraId="00000156">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aggregates or on per flow basis and in such case to be specific</w:t>
        </w:r>
      </w:ins>
    </w:p>
    <w:p w:rsidR="00000000" w:rsidDel="00000000" w:rsidP="00000000" w:rsidRDefault="00000000" w:rsidRPr="00000000" w14:paraId="00000157">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enough for the system to be able to identify these specifics (subset</w:t>
        </w:r>
      </w:ins>
    </w:p>
    <w:p w:rsidR="00000000" w:rsidDel="00000000" w:rsidP="00000000" w:rsidRDefault="00000000" w:rsidRPr="00000000" w14:paraId="00000158">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of flows).</w:t>
        </w:r>
      </w:ins>
    </w:p>
    <w:p w:rsidR="00000000" w:rsidDel="00000000" w:rsidP="00000000" w:rsidRDefault="00000000" w:rsidRPr="00000000" w14:paraId="00000159">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tl w:val="0"/>
          </w:rPr>
        </w:r>
      </w:ins>
    </w:p>
    <w:p w:rsidR="00000000" w:rsidDel="00000000" w:rsidP="00000000" w:rsidRDefault="00000000" w:rsidRPr="00000000" w14:paraId="0000015A">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Optionally, other traffic characteristics may be requested.  These</w:t>
        </w:r>
      </w:ins>
    </w:p>
    <w:p w:rsidR="00000000" w:rsidDel="00000000" w:rsidP="00000000" w:rsidRDefault="00000000" w:rsidRPr="00000000" w14:paraId="0000015B">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include for example MTU, traffic type (e.g., IPv4, IPv6, Ethernet,</w:t>
        </w:r>
      </w:ins>
    </w:p>
    <w:p w:rsidR="00000000" w:rsidDel="00000000" w:rsidP="00000000" w:rsidRDefault="00000000" w:rsidRPr="00000000" w14:paraId="0000015C">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unstructured.  A transport slice carries multiple flows between the 2</w:t>
        </w:r>
      </w:ins>
    </w:p>
    <w:p w:rsidR="00000000" w:rsidDel="00000000" w:rsidP="00000000" w:rsidRDefault="00000000" w:rsidRPr="00000000" w14:paraId="0000015D">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endpoints, therefore objectives should also say if they are for the</w:t>
        </w:r>
      </w:ins>
    </w:p>
    <w:p w:rsidR="00000000" w:rsidDel="00000000" w:rsidP="00000000" w:rsidRDefault="00000000" w:rsidRPr="00000000" w14:paraId="0000015E">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entire connection, group of flows or on per flow basis.  Flow</w:t>
        </w:r>
      </w:ins>
    </w:p>
    <w:p w:rsidR="00000000" w:rsidDel="00000000" w:rsidP="00000000" w:rsidRDefault="00000000" w:rsidRPr="00000000" w14:paraId="0000015F">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characteristics of a transport slice should specify the scale of the</w:t>
        </w:r>
      </w:ins>
    </w:p>
    <w:p w:rsidR="00000000" w:rsidDel="00000000" w:rsidP="00000000" w:rsidRDefault="00000000" w:rsidRPr="00000000" w14:paraId="00000160">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flows (i.e. maximum number of accommodatable flows) and optionally a</w:t>
        </w:r>
      </w:ins>
    </w:p>
    <w:p w:rsidR="00000000" w:rsidDel="00000000" w:rsidP="00000000" w:rsidRDefault="00000000" w:rsidRPr="00000000" w14:paraId="00000161">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maximum number of countable rosurce units, e.g IP or MAC addresses a</w:t>
        </w:r>
      </w:ins>
    </w:p>
    <w:p w:rsidR="00000000" w:rsidDel="00000000" w:rsidP="00000000" w:rsidRDefault="00000000" w:rsidRPr="00000000" w14:paraId="00000162">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Fonts w:ascii="Courier New" w:cs="Courier New" w:eastAsia="Courier New" w:hAnsi="Courier New"/>
            <w:color w:val="38761d"/>
            <w:sz w:val="18"/>
            <w:szCs w:val="18"/>
            <w:rtl w:val="0"/>
          </w:rPr>
          <w:t xml:space="preserve">   slice might consume.</w:t>
        </w:r>
      </w:ins>
    </w:p>
    <w:p w:rsidR="00000000" w:rsidDel="00000000" w:rsidP="00000000" w:rsidRDefault="00000000" w:rsidRPr="00000000" w14:paraId="00000163">
      <w:pPr>
        <w:spacing w:before="0" w:lineRule="auto"/>
        <w:rPr>
          <w:ins w:author="Shunsuke Homma" w:id="34" w:date="2020-06-08T12:42:10Z"/>
          <w:rFonts w:ascii="Courier New" w:cs="Courier New" w:eastAsia="Courier New" w:hAnsi="Courier New"/>
          <w:color w:val="38761d"/>
          <w:sz w:val="18"/>
          <w:szCs w:val="18"/>
        </w:rPr>
      </w:pPr>
      <w:ins w:author="Shunsuke Homma" w:id="34" w:date="2020-06-08T12:42:10Z">
        <w:r w:rsidDel="00000000" w:rsidR="00000000" w:rsidRPr="00000000">
          <w:rPr>
            <w:rtl w:val="0"/>
          </w:rPr>
        </w:r>
      </w:ins>
    </w:p>
    <w:p w:rsidR="00000000" w:rsidDel="00000000" w:rsidP="00000000" w:rsidRDefault="00000000" w:rsidRPr="00000000" w14:paraId="00000164">
      <w:pPr>
        <w:spacing w:before="0" w:lineRule="auto"/>
        <w:rPr>
          <w:rFonts w:ascii="Courier New" w:cs="Courier New" w:eastAsia="Courier New" w:hAnsi="Courier New"/>
          <w:color w:val="38761d"/>
          <w:sz w:val="18"/>
          <w:szCs w:val="18"/>
        </w:rPr>
      </w:pPr>
      <w:r w:rsidDel="00000000" w:rsidR="00000000" w:rsidRPr="00000000">
        <w:rPr>
          <w:rtl w:val="0"/>
        </w:rPr>
      </w:r>
    </w:p>
    <w:p w:rsidR="00000000" w:rsidDel="00000000" w:rsidP="00000000" w:rsidRDefault="00000000" w:rsidRPr="00000000" w14:paraId="0000016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Further description of a set of measurable attributes is captured in</w:t>
      </w:r>
    </w:p>
    <w:p w:rsidR="00000000" w:rsidDel="00000000" w:rsidP="00000000" w:rsidRDefault="00000000" w:rsidRPr="00000000" w14:paraId="000001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r w:rsidDel="00000000" w:rsidR="00000000" w:rsidRPr="00000000">
        <w:rPr>
          <w:rtl w:val="0"/>
        </w:rPr>
      </w:r>
    </w:p>
    <w:p w:rsidR="00000000" w:rsidDel="00000000" w:rsidP="00000000" w:rsidRDefault="00000000" w:rsidRPr="00000000" w14:paraId="0000016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  Endpoint Variation</w:t>
      </w:r>
    </w:p>
    <w:p w:rsidR="00000000" w:rsidDel="00000000" w:rsidP="00000000" w:rsidRDefault="00000000" w:rsidRPr="00000000" w14:paraId="0000016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endpoints are the terminating or originating nodes</w:t>
      </w:r>
    </w:p>
    <w:p w:rsidR="00000000" w:rsidDel="00000000" w:rsidP="00000000" w:rsidRDefault="00000000" w:rsidRPr="00000000" w14:paraId="000001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requiring connectivity with specific SLO.  Endpoints may be</w:t>
      </w:r>
    </w:p>
    <w:p w:rsidR="00000000" w:rsidDel="00000000" w:rsidP="00000000" w:rsidRDefault="00000000" w:rsidRPr="00000000" w14:paraId="000001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termination points on devices or functions.</w:t>
      </w:r>
    </w:p>
    <w:p w:rsidR="00000000" w:rsidDel="00000000" w:rsidP="00000000" w:rsidRDefault="00000000" w:rsidRPr="00000000" w14:paraId="0000016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4.2.1.  Types of Endpoints</w:t>
      </w:r>
    </w:p>
    <w:p w:rsidR="00000000" w:rsidDel="00000000" w:rsidP="00000000" w:rsidRDefault="00000000" w:rsidRPr="00000000" w14:paraId="0000017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There are two types of endpoints based on the functions they perform.</w:t>
      </w:r>
    </w:p>
    <w:p w:rsidR="00000000" w:rsidDel="00000000" w:rsidP="00000000" w:rsidRDefault="00000000" w:rsidRPr="00000000" w14:paraId="0000017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7]</w:t>
      </w:r>
    </w:p>
    <w:p w:rsidR="00000000" w:rsidDel="00000000" w:rsidP="00000000" w:rsidRDefault="00000000" w:rsidRPr="00000000" w14:paraId="0000017A">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7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w:t>
      </w:r>
      <w:ins w:author="Reza" w:id="35" w:date="2020-06-09T15:02:41Z">
        <w:r w:rsidDel="00000000" w:rsidR="00000000" w:rsidRPr="00000000">
          <w:rPr>
            <w:rFonts w:ascii="Courier New" w:cs="Courier New" w:eastAsia="Courier New" w:hAnsi="Courier New"/>
            <w:sz w:val="18"/>
            <w:szCs w:val="18"/>
            <w:rtl w:val="0"/>
          </w:rPr>
          <w:t xml:space="preserve">Slice</w:t>
        </w:r>
      </w:ins>
      <w:del w:author="Reza" w:id="35" w:date="2020-06-09T15:02:41Z">
        <w:r w:rsidDel="00000000" w:rsidR="00000000" w:rsidRPr="00000000">
          <w:rPr>
            <w:rFonts w:ascii="Courier New" w:cs="Courier New" w:eastAsia="Courier New" w:hAnsi="Courier New"/>
            <w:sz w:val="18"/>
            <w:szCs w:val="18"/>
            <w:rtl w:val="0"/>
          </w:rPr>
          <w:delText xml:space="preserve">slice</w:delText>
        </w:r>
      </w:del>
      <w:r w:rsidDel="00000000" w:rsidR="00000000" w:rsidRPr="00000000">
        <w:rPr>
          <w:rFonts w:ascii="Courier New" w:cs="Courier New" w:eastAsia="Courier New" w:hAnsi="Courier New"/>
          <w:sz w:val="18"/>
          <w:szCs w:val="18"/>
          <w:rtl w:val="0"/>
        </w:rPr>
        <w:t xml:space="preserve"> endpoint:  These endpoints are the </w:t>
      </w:r>
      <w:ins w:author="Reza" w:id="36" w:date="2020-06-10T14:45:16Z">
        <w:r w:rsidDel="00000000" w:rsidR="00000000" w:rsidRPr="00000000">
          <w:rPr>
            <w:rFonts w:ascii="Courier New" w:cs="Courier New" w:eastAsia="Courier New" w:hAnsi="Courier New"/>
            <w:sz w:val="18"/>
            <w:szCs w:val="18"/>
            <w:rtl w:val="0"/>
          </w:rPr>
          <w:t xml:space="preserve">headends</w:t>
        </w:r>
      </w:ins>
      <w:del w:author="Reza" w:id="36" w:date="2020-06-10T14:45:16Z">
        <w:r w:rsidDel="00000000" w:rsidR="00000000" w:rsidRPr="00000000">
          <w:rPr>
            <w:rFonts w:ascii="Courier New" w:cs="Courier New" w:eastAsia="Courier New" w:hAnsi="Courier New"/>
            <w:sz w:val="18"/>
            <w:szCs w:val="18"/>
            <w:rtl w:val="0"/>
          </w:rPr>
          <w:delText xml:space="preserve">source</w:delText>
        </w:r>
      </w:del>
      <w:r w:rsidDel="00000000" w:rsidR="00000000" w:rsidRPr="00000000">
        <w:rPr>
          <w:rFonts w:ascii="Courier New" w:cs="Courier New" w:eastAsia="Courier New" w:hAnsi="Courier New"/>
          <w:sz w:val="18"/>
          <w:szCs w:val="18"/>
          <w:rtl w:val="0"/>
        </w:rPr>
        <w:t xml:space="preserve"> and</w:t>
      </w:r>
    </w:p>
    <w:p w:rsidR="00000000" w:rsidDel="00000000" w:rsidP="00000000" w:rsidRDefault="00000000" w:rsidRPr="00000000" w14:paraId="000001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ins w:author="Reza" w:id="37" w:date="2020-06-10T14:45:30Z">
        <w:r w:rsidDel="00000000" w:rsidR="00000000" w:rsidRPr="00000000">
          <w:rPr>
            <w:rFonts w:ascii="Courier New" w:cs="Courier New" w:eastAsia="Courier New" w:hAnsi="Courier New"/>
            <w:sz w:val="18"/>
            <w:szCs w:val="18"/>
            <w:rtl w:val="0"/>
          </w:rPr>
          <w:t xml:space="preserve">tailends</w:t>
        </w:r>
      </w:ins>
      <w:del w:author="Reza" w:id="37" w:date="2020-06-10T14:45:30Z">
        <w:r w:rsidDel="00000000" w:rsidR="00000000" w:rsidRPr="00000000">
          <w:rPr>
            <w:rFonts w:ascii="Courier New" w:cs="Courier New" w:eastAsia="Courier New" w:hAnsi="Courier New"/>
            <w:sz w:val="18"/>
            <w:szCs w:val="18"/>
            <w:rtl w:val="0"/>
          </w:rPr>
          <w:delText xml:space="preserve">destination</w:delText>
        </w:r>
      </w:del>
      <w:r w:rsidDel="00000000" w:rsidR="00000000" w:rsidRPr="00000000">
        <w:rPr>
          <w:rFonts w:ascii="Courier New" w:cs="Courier New" w:eastAsia="Courier New" w:hAnsi="Courier New"/>
          <w:sz w:val="18"/>
          <w:szCs w:val="18"/>
          <w:rtl w:val="0"/>
        </w:rPr>
        <w:t xml:space="preserve"> of connections in transport slice where they perform</w:t>
      </w:r>
    </w:p>
    <w:p w:rsidR="00000000" w:rsidDel="00000000" w:rsidP="00000000" w:rsidRDefault="00000000" w:rsidRPr="00000000" w14:paraId="000001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forwarding of the customer payload.</w:t>
      </w:r>
    </w:p>
    <w:p w:rsidR="00000000" w:rsidDel="00000000" w:rsidP="00000000" w:rsidRDefault="00000000" w:rsidRPr="00000000" w14:paraId="0000018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2">
      <w:pPr>
        <w:spacing w:before="0" w:lineRule="auto"/>
        <w:rPr>
          <w:ins w:author="Reza" w:id="38" w:date="2020-06-10T17:49:40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realization  endpoint:</w:t>
      </w:r>
      <w:ins w:author="Reza" w:id="38" w:date="2020-06-10T17:49:40Z">
        <w:r w:rsidDel="00000000" w:rsidR="00000000" w:rsidRPr="00000000">
          <w:rPr>
            <w:rFonts w:ascii="Courier New" w:cs="Courier New" w:eastAsia="Courier New" w:hAnsi="Courier New"/>
            <w:sz w:val="18"/>
            <w:szCs w:val="18"/>
            <w:rtl w:val="0"/>
          </w:rPr>
          <w:t xml:space="preserve">   Transport slice realization endpoint:  These endpoints are related to</w:t>
        </w:r>
      </w:ins>
    </w:p>
    <w:p w:rsidR="00000000" w:rsidDel="00000000" w:rsidP="00000000" w:rsidRDefault="00000000" w:rsidRPr="00000000" w14:paraId="00000183">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the realization of the transport slice where they manipulate,</w:t>
        </w:r>
      </w:ins>
    </w:p>
    <w:p w:rsidR="00000000" w:rsidDel="00000000" w:rsidP="00000000" w:rsidRDefault="00000000" w:rsidRPr="00000000" w14:paraId="00000184">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process</w:t>
        </w:r>
        <w:r w:rsidDel="00000000" w:rsidR="00000000" w:rsidRPr="00000000">
          <w:rPr>
            <w:rFonts w:ascii="Courier New" w:cs="Courier New" w:eastAsia="Courier New" w:hAnsi="Courier New"/>
            <w:sz w:val="18"/>
            <w:szCs w:val="18"/>
            <w:rtl w:val="0"/>
          </w:rPr>
          <w:t xml:space="preserve"> or modify the user data payload.  In some scenarios, it</w:t>
        </w:r>
      </w:ins>
    </w:p>
    <w:p w:rsidR="00000000" w:rsidDel="00000000" w:rsidP="00000000" w:rsidRDefault="00000000" w:rsidRPr="00000000" w14:paraId="00000185">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is possible that the 'Transport slice endpoints' and 'Transport</w:t>
        </w:r>
      </w:ins>
    </w:p>
    <w:p w:rsidR="00000000" w:rsidDel="00000000" w:rsidP="00000000" w:rsidRDefault="00000000" w:rsidRPr="00000000" w14:paraId="00000186">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slice </w:t>
        </w:r>
        <w:r w:rsidDel="00000000" w:rsidR="00000000" w:rsidRPr="00000000">
          <w:rPr>
            <w:rFonts w:ascii="Courier New" w:cs="Courier New" w:eastAsia="Courier New" w:hAnsi="Courier New"/>
            <w:sz w:val="18"/>
            <w:szCs w:val="18"/>
            <w:rtl w:val="0"/>
          </w:rPr>
          <w:t xml:space="preserve">realization</w:t>
        </w:r>
        <w:r w:rsidDel="00000000" w:rsidR="00000000" w:rsidRPr="00000000">
          <w:rPr>
            <w:rFonts w:ascii="Courier New" w:cs="Courier New" w:eastAsia="Courier New" w:hAnsi="Courier New"/>
            <w:sz w:val="18"/>
            <w:szCs w:val="18"/>
            <w:rtl w:val="0"/>
          </w:rPr>
          <w:t xml:space="preserve"> endpoints' are identical.  A non-exhaustive list</w:t>
        </w:r>
      </w:ins>
    </w:p>
    <w:p w:rsidR="00000000" w:rsidDel="00000000" w:rsidP="00000000" w:rsidRDefault="00000000" w:rsidRPr="00000000" w14:paraId="00000187">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of devices which contains service endpoints are routers, switches,</w:t>
        </w:r>
      </w:ins>
    </w:p>
    <w:p w:rsidR="00000000" w:rsidDel="00000000" w:rsidP="00000000" w:rsidRDefault="00000000" w:rsidRPr="00000000" w14:paraId="00000188">
      <w:pPr>
        <w:spacing w:before="0" w:lineRule="auto"/>
        <w:rPr>
          <w:ins w:author="Reza" w:id="38" w:date="2020-06-10T17:49:40Z"/>
          <w:rFonts w:ascii="Courier New" w:cs="Courier New" w:eastAsia="Courier New" w:hAnsi="Courier New"/>
          <w:sz w:val="18"/>
          <w:szCs w:val="18"/>
        </w:rPr>
      </w:pPr>
      <w:ins w:author="Reza" w:id="38" w:date="2020-06-10T17:49:40Z">
        <w:r w:rsidDel="00000000" w:rsidR="00000000" w:rsidRPr="00000000">
          <w:rPr>
            <w:rFonts w:ascii="Courier New" w:cs="Courier New" w:eastAsia="Courier New" w:hAnsi="Courier New"/>
            <w:sz w:val="18"/>
            <w:szCs w:val="18"/>
            <w:rtl w:val="0"/>
          </w:rPr>
          <w:t xml:space="preserve">      roufirewalls, WAN and application acceleration, Deep Packet</w:t>
        </w:r>
      </w:ins>
    </w:p>
    <w:p w:rsidR="00000000" w:rsidDel="00000000" w:rsidP="00000000" w:rsidRDefault="00000000" w:rsidRPr="00000000" w14:paraId="000001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8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B">
      <w:pPr>
        <w:spacing w:before="0" w:lineRule="auto"/>
        <w:rPr>
          <w:ins w:author="Reza" w:id="39" w:date="2020-06-10T17:51:25Z"/>
          <w:rFonts w:ascii="Courier New" w:cs="Courier New" w:eastAsia="Courier New" w:hAnsi="Courier New"/>
          <w:sz w:val="18"/>
          <w:szCs w:val="18"/>
        </w:rPr>
      </w:pPr>
      <w:ins w:author="Reza" w:id="39" w:date="2020-06-10T17:51:25Z">
        <w:r w:rsidDel="00000000" w:rsidR="00000000" w:rsidRPr="00000000">
          <w:rPr>
            <w:rFonts w:ascii="Courier New" w:cs="Courier New" w:eastAsia="Courier New" w:hAnsi="Courier New"/>
            <w:sz w:val="18"/>
            <w:szCs w:val="18"/>
            <w:rtl w:val="0"/>
          </w:rPr>
          <w:t xml:space="preserve">The concept of the transport slice endpoints and transport slice</w:t>
        </w:r>
      </w:ins>
    </w:p>
    <w:p w:rsidR="00000000" w:rsidDel="00000000" w:rsidP="00000000" w:rsidRDefault="00000000" w:rsidRPr="00000000" w14:paraId="0000018C">
      <w:pPr>
        <w:spacing w:before="0" w:lineRule="auto"/>
        <w:rPr>
          <w:ins w:author="Reza" w:id="39" w:date="2020-06-10T17:51:25Z"/>
          <w:rFonts w:ascii="Courier New" w:cs="Courier New" w:eastAsia="Courier New" w:hAnsi="Courier New"/>
          <w:sz w:val="18"/>
          <w:szCs w:val="18"/>
        </w:rPr>
      </w:pPr>
      <w:ins w:author="Reza" w:id="39" w:date="2020-06-10T17:51:25Z">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realization</w:t>
        </w:r>
        <w:r w:rsidDel="00000000" w:rsidR="00000000" w:rsidRPr="00000000">
          <w:rPr>
            <w:rFonts w:ascii="Courier New" w:cs="Courier New" w:eastAsia="Courier New" w:hAnsi="Courier New"/>
            <w:sz w:val="18"/>
            <w:szCs w:val="18"/>
            <w:rtl w:val="0"/>
          </w:rPr>
          <w:t xml:space="preserve"> endpoints are conceptually similar to the concept of</w:t>
        </w:r>
      </w:ins>
    </w:p>
    <w:p w:rsidR="00000000" w:rsidDel="00000000" w:rsidP="00000000" w:rsidRDefault="00000000" w:rsidRPr="00000000" w14:paraId="0000018D">
      <w:pPr>
        <w:spacing w:before="0" w:lineRule="auto"/>
        <w:rPr>
          <w:ins w:author="Reza" w:id="39" w:date="2020-06-10T17:51:25Z"/>
          <w:rFonts w:ascii="Courier New" w:cs="Courier New" w:eastAsia="Courier New" w:hAnsi="Courier New"/>
          <w:sz w:val="18"/>
          <w:szCs w:val="18"/>
        </w:rPr>
      </w:pPr>
      <w:ins w:author="Reza" w:id="39" w:date="2020-06-10T17:51:25Z">
        <w:r w:rsidDel="00000000" w:rsidR="00000000" w:rsidRPr="00000000">
          <w:rPr>
            <w:rFonts w:ascii="Courier New" w:cs="Courier New" w:eastAsia="Courier New" w:hAnsi="Courier New"/>
            <w:sz w:val="18"/>
            <w:szCs w:val="18"/>
            <w:rtl w:val="0"/>
          </w:rPr>
          <w:t xml:space="preserve">   connection points defined in [I-D.ietf-teas-sf-aware-topo-model] and</w:t>
        </w:r>
      </w:ins>
    </w:p>
    <w:p w:rsidR="00000000" w:rsidDel="00000000" w:rsidP="00000000" w:rsidRDefault="00000000" w:rsidRPr="00000000" w14:paraId="0000018E">
      <w:pPr>
        <w:spacing w:before="0" w:lineRule="auto"/>
        <w:rPr>
          <w:ins w:author="Reza" w:id="39" w:date="2020-06-10T17:51:25Z"/>
          <w:rFonts w:ascii="Courier New" w:cs="Courier New" w:eastAsia="Courier New" w:hAnsi="Courier New"/>
          <w:sz w:val="18"/>
          <w:szCs w:val="18"/>
        </w:rPr>
      </w:pPr>
      <w:ins w:author="Reza" w:id="39" w:date="2020-06-10T17:51:25Z">
        <w:r w:rsidDel="00000000" w:rsidR="00000000" w:rsidRPr="00000000">
          <w:rPr>
            <w:rFonts w:ascii="Courier New" w:cs="Courier New" w:eastAsia="Courier New" w:hAnsi="Courier New"/>
            <w:sz w:val="18"/>
            <w:szCs w:val="18"/>
            <w:rtl w:val="0"/>
          </w:rPr>
          <w:t xml:space="preserve">   access points defined in [RFC8453] but they are not the same.</w:t>
        </w:r>
      </w:ins>
    </w:p>
    <w:p w:rsidR="00000000" w:rsidDel="00000000" w:rsidP="00000000" w:rsidRDefault="00000000" w:rsidRPr="00000000" w14:paraId="000001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1">
      <w:pPr>
        <w:spacing w:before="0" w:lineRule="auto"/>
        <w:rPr>
          <w:del w:author="Reza" w:id="40" w:date="2020-06-09T15:02:43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del w:author="Reza" w:id="40" w:date="2020-06-09T15:02:43Z">
        <w:commentRangeStart w:id="16"/>
        <w:commentRangeStart w:id="17"/>
        <w:r w:rsidDel="00000000" w:rsidR="00000000" w:rsidRPr="00000000">
          <w:rPr>
            <w:rFonts w:ascii="Courier New" w:cs="Courier New" w:eastAsia="Courier New" w:hAnsi="Courier New"/>
            <w:sz w:val="18"/>
            <w:szCs w:val="18"/>
            <w:rtl w:val="0"/>
          </w:rPr>
          <w:delText xml:space="preserve">[Reza comment: what is this ????]</w:delTex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Courier New" w:cs="Courier New" w:eastAsia="Courier New" w:hAnsi="Courier New"/>
            <w:sz w:val="18"/>
            <w:szCs w:val="18"/>
            <w:rtl w:val="0"/>
          </w:rPr>
          <w:delText xml:space="preserve"> This document leverages the term</w:delText>
        </w:r>
      </w:del>
    </w:p>
    <w:p w:rsidR="00000000" w:rsidDel="00000000" w:rsidP="00000000" w:rsidRDefault="00000000" w:rsidRPr="00000000" w14:paraId="00000192">
      <w:pPr>
        <w:spacing w:before="0" w:lineRule="auto"/>
        <w:rPr>
          <w:del w:author="Reza" w:id="40" w:date="2020-06-09T15:02:43Z"/>
          <w:rFonts w:ascii="Courier New" w:cs="Courier New" w:eastAsia="Courier New" w:hAnsi="Courier New"/>
          <w:sz w:val="18"/>
          <w:szCs w:val="18"/>
        </w:rPr>
      </w:pPr>
      <w:del w:author="Reza" w:id="40" w:date="2020-06-09T15:02:43Z">
        <w:r w:rsidDel="00000000" w:rsidR="00000000" w:rsidRPr="00000000">
          <w:rPr>
            <w:rFonts w:ascii="Courier New" w:cs="Courier New" w:eastAsia="Courier New" w:hAnsi="Courier New"/>
            <w:sz w:val="18"/>
            <w:szCs w:val="18"/>
            <w:rtl w:val="0"/>
          </w:rPr>
          <w:delText xml:space="preserve">   Network Function (NF) to represent both types of endpoints in</w:delText>
        </w:r>
      </w:del>
    </w:p>
    <w:p w:rsidR="00000000" w:rsidDel="00000000" w:rsidP="00000000" w:rsidRDefault="00000000" w:rsidRPr="00000000" w14:paraId="00000193">
      <w:pPr>
        <w:spacing w:before="0" w:lineRule="auto"/>
        <w:rPr>
          <w:rFonts w:ascii="Courier New" w:cs="Courier New" w:eastAsia="Courier New" w:hAnsi="Courier New"/>
          <w:sz w:val="18"/>
          <w:szCs w:val="18"/>
        </w:rPr>
      </w:pPr>
      <w:del w:author="Reza" w:id="40" w:date="2020-06-09T15:02:43Z">
        <w:r w:rsidDel="00000000" w:rsidR="00000000" w:rsidRPr="00000000">
          <w:rPr>
            <w:rFonts w:ascii="Courier New" w:cs="Courier New" w:eastAsia="Courier New" w:hAnsi="Courier New"/>
            <w:sz w:val="18"/>
            <w:szCs w:val="18"/>
            <w:rtl w:val="0"/>
          </w:rPr>
          <w:delText xml:space="preserve">   [I-D.ietf-teas-sf-aware-topo-model].</w:delText>
        </w:r>
      </w:del>
      <w:r w:rsidDel="00000000" w:rsidR="00000000" w:rsidRPr="00000000">
        <w:rPr>
          <w:rtl w:val="0"/>
        </w:rPr>
      </w:r>
    </w:p>
    <w:p w:rsidR="00000000" w:rsidDel="00000000" w:rsidP="00000000" w:rsidRDefault="00000000" w:rsidRPr="00000000" w14:paraId="0000019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4.2.2.  Connectivity patterns within Transport Slice</w:t>
      </w:r>
    </w:p>
    <w:p w:rsidR="00000000" w:rsidDel="00000000" w:rsidP="00000000" w:rsidRDefault="00000000" w:rsidRPr="00000000" w14:paraId="0000019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are a </w:t>
      </w:r>
      <w:ins w:author="Reza" w:id="41" w:date="2020-06-09T15:02:45Z">
        <w:r w:rsidDel="00000000" w:rsidR="00000000" w:rsidRPr="00000000">
          <w:rPr>
            <w:rFonts w:ascii="Courier New" w:cs="Courier New" w:eastAsia="Courier New" w:hAnsi="Courier New"/>
            <w:sz w:val="18"/>
            <w:szCs w:val="18"/>
            <w:rtl w:val="0"/>
          </w:rPr>
          <w:t xml:space="preserve">group</w:t>
        </w:r>
      </w:ins>
      <w:del w:author="Reza" w:id="41" w:date="2020-06-09T15:02:45Z">
        <w:r w:rsidDel="00000000" w:rsidR="00000000" w:rsidRPr="00000000">
          <w:rPr>
            <w:rFonts w:ascii="Courier New" w:cs="Courier New" w:eastAsia="Courier New" w:hAnsi="Courier New"/>
            <w:sz w:val="18"/>
            <w:szCs w:val="18"/>
            <w:rtl w:val="0"/>
          </w:rPr>
          <w:delText xml:space="preserve">set</w:delText>
        </w:r>
      </w:del>
      <w:r w:rsidDel="00000000" w:rsidR="00000000" w:rsidRPr="00000000">
        <w:rPr>
          <w:rFonts w:ascii="Courier New" w:cs="Courier New" w:eastAsia="Courier New" w:hAnsi="Courier New"/>
          <w:sz w:val="18"/>
          <w:szCs w:val="18"/>
          <w:rtl w:val="0"/>
        </w:rPr>
        <w:t xml:space="preserve"> of connection</w:t>
      </w:r>
      <w:ins w:author="Reza" w:id="42" w:date="2020-06-09T15:02:45Z">
        <w:r w:rsidDel="00000000" w:rsidR="00000000" w:rsidRPr="00000000">
          <w:rPr>
            <w:rFonts w:ascii="Courier New" w:cs="Courier New" w:eastAsia="Courier New" w:hAnsi="Courier New"/>
            <w:sz w:val="18"/>
            <w:szCs w:val="18"/>
            <w:rtl w:val="0"/>
          </w:rPr>
          <w:t xml:space="preserve">s</w:t>
        </w:r>
      </w:ins>
      <w:r w:rsidDel="00000000" w:rsidR="00000000" w:rsidRPr="00000000">
        <w:rPr>
          <w:rFonts w:ascii="Courier New" w:cs="Courier New" w:eastAsia="Courier New" w:hAnsi="Courier New"/>
          <w:sz w:val="18"/>
          <w:szCs w:val="18"/>
          <w:rtl w:val="0"/>
        </w:rPr>
        <w:t xml:space="preserve"> among a set</w:t>
      </w:r>
      <w:del w:author="Reza" w:id="43" w:date="2020-06-09T15:02:44Z">
        <w:r w:rsidDel="00000000" w:rsidR="00000000" w:rsidRPr="00000000">
          <w:rPr>
            <w:rFonts w:ascii="Courier New" w:cs="Courier New" w:eastAsia="Courier New" w:hAnsi="Courier New"/>
            <w:sz w:val="18"/>
            <w:szCs w:val="18"/>
            <w:rtl w:val="0"/>
          </w:rPr>
          <w:delText xml:space="preserve">o</w:delText>
        </w:r>
      </w:del>
      <w:r w:rsidDel="00000000" w:rsidR="00000000" w:rsidRPr="00000000">
        <w:rPr>
          <w:rFonts w:ascii="Courier New" w:cs="Courier New" w:eastAsia="Courier New" w:hAnsi="Courier New"/>
          <w:sz w:val="18"/>
          <w:szCs w:val="18"/>
          <w:rtl w:val="0"/>
        </w:rPr>
        <w:t xml:space="preserve"> of</w:t>
      </w:r>
    </w:p>
    <w:p w:rsidR="00000000" w:rsidDel="00000000" w:rsidP="00000000" w:rsidRDefault="00000000" w:rsidRPr="00000000" w14:paraId="000001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These connections can be point to point (P2P), point to</w:t>
      </w:r>
    </w:p>
    <w:p w:rsidR="00000000" w:rsidDel="00000000" w:rsidP="00000000" w:rsidRDefault="00000000" w:rsidRPr="00000000" w14:paraId="0000019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(P2MP), multi-point to point (MP2P), or multi-point to</w:t>
      </w:r>
    </w:p>
    <w:p w:rsidR="00000000" w:rsidDel="00000000" w:rsidP="00000000" w:rsidRDefault="00000000" w:rsidRPr="00000000" w14:paraId="000001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multi-point (MP2MP) based on the topology requested by the customer.</w:t>
      </w:r>
    </w:p>
    <w:p w:rsidR="00000000" w:rsidDel="00000000" w:rsidP="00000000" w:rsidRDefault="00000000" w:rsidRPr="00000000" w14:paraId="000001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C">
      <w:pPr>
        <w:spacing w:before="0" w:lineRule="auto"/>
        <w:rPr>
          <w:del w:author="Reza" w:id="44" w:date="2020-06-10T14:48:04Z"/>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4.3.  </w:t>
      </w:r>
      <w:commentRangeStart w:id="18"/>
      <w:r w:rsidDel="00000000" w:rsidR="00000000" w:rsidRPr="00000000">
        <w:rPr>
          <w:rFonts w:ascii="Courier New" w:cs="Courier New" w:eastAsia="Courier New" w:hAnsi="Courier New"/>
          <w:sz w:val="18"/>
          <w:szCs w:val="18"/>
          <w:rtl w:val="0"/>
        </w:rPr>
        <w:t xml:space="preserve">Vertical Transport Slice</w:t>
      </w:r>
      <w:commentRangeEnd w:id="18"/>
      <w:r w:rsidDel="00000000" w:rsidR="00000000" w:rsidRPr="00000000">
        <w:commentReference w:id="18"/>
      </w:r>
      <w:r w:rsidDel="00000000" w:rsidR="00000000" w:rsidRPr="00000000">
        <w:rPr>
          <w:rFonts w:ascii="Courier New" w:cs="Courier New" w:eastAsia="Courier New" w:hAnsi="Courier New"/>
          <w:sz w:val="18"/>
          <w:szCs w:val="18"/>
          <w:rtl w:val="0"/>
        </w:rPr>
        <w:t xml:space="preserve"> </w:t>
      </w:r>
      <w:del w:author="Reza" w:id="44" w:date="2020-06-10T14:48:04Z">
        <w:r w:rsidDel="00000000" w:rsidR="00000000" w:rsidRPr="00000000">
          <w:rPr>
            <w:rFonts w:ascii="Courier New" w:cs="Courier New" w:eastAsia="Courier New" w:hAnsi="Courier New"/>
            <w:sz w:val="18"/>
            <w:szCs w:val="18"/>
            <w:rtl w:val="0"/>
          </w:rPr>
          <w:delText xml:space="preserve">[</w:delText>
        </w:r>
        <w:commentRangeStart w:id="19"/>
        <w:r w:rsidDel="00000000" w:rsidR="00000000" w:rsidRPr="00000000">
          <w:rPr>
            <w:rFonts w:ascii="Courier New" w:cs="Courier New" w:eastAsia="Courier New" w:hAnsi="Courier New"/>
            <w:sz w:val="18"/>
            <w:szCs w:val="18"/>
            <w:rtl w:val="0"/>
          </w:rPr>
          <w:delText xml:space="preserve">Reza comment</w:delText>
        </w:r>
        <w:commentRangeEnd w:id="19"/>
        <w:r w:rsidDel="00000000" w:rsidR="00000000" w:rsidRPr="00000000">
          <w:commentReference w:id="19"/>
        </w:r>
        <w:r w:rsidDel="00000000" w:rsidR="00000000" w:rsidRPr="00000000">
          <w:rPr>
            <w:rFonts w:ascii="Courier New" w:cs="Courier New" w:eastAsia="Courier New" w:hAnsi="Courier New"/>
            <w:sz w:val="18"/>
            <w:szCs w:val="18"/>
            <w:rtl w:val="0"/>
          </w:rPr>
          <w:delText xml:space="preserve">: we need to talk about</w:delText>
        </w:r>
      </w:del>
    </w:p>
    <w:p w:rsidR="00000000" w:rsidDel="00000000" w:rsidP="00000000" w:rsidRDefault="00000000" w:rsidRPr="00000000" w14:paraId="0000019D">
      <w:pPr>
        <w:spacing w:before="0" w:lineRule="auto"/>
        <w:rPr>
          <w:rFonts w:ascii="Courier New" w:cs="Courier New" w:eastAsia="Courier New" w:hAnsi="Courier New"/>
          <w:sz w:val="18"/>
          <w:szCs w:val="18"/>
        </w:rPr>
      </w:pPr>
      <w:del w:author="Reza" w:id="44" w:date="2020-06-10T14:48:04Z">
        <w:r w:rsidDel="00000000" w:rsidR="00000000" w:rsidRPr="00000000">
          <w:rPr>
            <w:rFonts w:ascii="Courier New" w:cs="Courier New" w:eastAsia="Courier New" w:hAnsi="Courier New"/>
            <w:sz w:val="18"/>
            <w:szCs w:val="18"/>
            <w:rtl w:val="0"/>
          </w:rPr>
          <w:delText xml:space="preserve">      thissssss]</w:delText>
        </w:r>
      </w:del>
      <w:r w:rsidDel="00000000" w:rsidR="00000000" w:rsidRPr="00000000">
        <w:rPr>
          <w:rtl w:val="0"/>
        </w:rPr>
      </w:r>
    </w:p>
    <w:p w:rsidR="00000000" w:rsidDel="00000000" w:rsidP="00000000" w:rsidRDefault="00000000" w:rsidRPr="00000000" w14:paraId="0000019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may follow a hierarchical relationship that would</w:t>
      </w:r>
    </w:p>
    <w:p w:rsidR="00000000" w:rsidDel="00000000" w:rsidP="00000000" w:rsidRDefault="00000000" w:rsidRPr="00000000" w14:paraId="000001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 a vertical structure to it.  This is used for building multi-</w:t>
      </w:r>
    </w:p>
    <w:p w:rsidR="00000000" w:rsidDel="00000000" w:rsidP="00000000" w:rsidRDefault="00000000" w:rsidRPr="00000000" w14:paraId="000001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layer slices in which each layer provides an abstraction, as well as</w:t>
      </w:r>
    </w:p>
    <w:p w:rsidR="00000000" w:rsidDel="00000000" w:rsidP="00000000" w:rsidRDefault="00000000" w:rsidRPr="00000000" w14:paraId="000001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monitoring, performance, control and management of the</w:t>
      </w:r>
    </w:p>
    <w:p w:rsidR="00000000" w:rsidDel="00000000" w:rsidP="00000000" w:rsidRDefault="00000000" w:rsidRPr="00000000" w14:paraId="000001A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The vertical transport slice characteristic maybe used in</w:t>
      </w:r>
    </w:p>
    <w:p w:rsidR="00000000" w:rsidDel="00000000" w:rsidP="00000000" w:rsidRDefault="00000000" w:rsidRPr="00000000" w14:paraId="000001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 forms:</w:t>
      </w:r>
    </w:p>
    <w:p w:rsidR="00000000" w:rsidDel="00000000" w:rsidP="00000000" w:rsidRDefault="00000000" w:rsidRPr="00000000" w14:paraId="000001A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The Transport slice itself where it represents a hierarchy of</w:t>
      </w:r>
    </w:p>
    <w:p w:rsidR="00000000" w:rsidDel="00000000" w:rsidP="00000000" w:rsidRDefault="00000000" w:rsidRPr="00000000" w14:paraId="000001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abstracted transport slices.  In this case, realization will be</w:t>
      </w:r>
    </w:p>
    <w:p w:rsidR="00000000" w:rsidDel="00000000" w:rsidP="00000000" w:rsidRDefault="00000000" w:rsidRPr="00000000" w14:paraId="000001A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done just once with a particular technology.  Thus, the lowest</w:t>
      </w:r>
    </w:p>
    <w:p w:rsidR="00000000" w:rsidDel="00000000" w:rsidP="00000000" w:rsidRDefault="00000000" w:rsidRPr="00000000" w14:paraId="000001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in the hierarchy that can not be decomposed</w:t>
      </w:r>
    </w:p>
    <w:p w:rsidR="00000000" w:rsidDel="00000000" w:rsidP="00000000" w:rsidRDefault="00000000" w:rsidRPr="00000000" w14:paraId="000001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 will be one to one mapping to its instance of realized</w:t>
      </w:r>
    </w:p>
    <w:p w:rsidR="00000000" w:rsidDel="00000000" w:rsidP="00000000" w:rsidRDefault="00000000" w:rsidRPr="00000000" w14:paraId="000001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w:t>
      </w:r>
    </w:p>
    <w:p w:rsidR="00000000" w:rsidDel="00000000" w:rsidP="00000000" w:rsidRDefault="00000000" w:rsidRPr="00000000" w14:paraId="000001A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Each layer (physical, datalink, or IP) has its own set of</w:t>
      </w:r>
    </w:p>
    <w:p w:rsidR="00000000" w:rsidDel="00000000" w:rsidP="00000000" w:rsidRDefault="00000000" w:rsidRPr="00000000" w14:paraId="000001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that can be provided to the upper layer as a transport</w:t>
      </w:r>
    </w:p>
    <w:p w:rsidR="00000000" w:rsidDel="00000000" w:rsidP="00000000" w:rsidRDefault="00000000" w:rsidRPr="00000000" w14:paraId="000001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Thus, transport slice at one layer is used by the layer</w:t>
      </w:r>
    </w:p>
    <w:p w:rsidR="00000000" w:rsidDel="00000000" w:rsidP="00000000" w:rsidRDefault="00000000" w:rsidRPr="00000000" w14:paraId="000001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above.  This type of multi-layer vertical transport slice</w:t>
      </w:r>
    </w:p>
    <w:p w:rsidR="00000000" w:rsidDel="00000000" w:rsidP="00000000" w:rsidRDefault="00000000" w:rsidRPr="00000000" w14:paraId="000001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associates resources at different layers.  For example, an IP</w:t>
      </w:r>
    </w:p>
    <w:p w:rsidR="00000000" w:rsidDel="00000000" w:rsidP="00000000" w:rsidRDefault="00000000" w:rsidRPr="00000000" w14:paraId="000001B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8]</w:t>
      </w:r>
    </w:p>
    <w:p w:rsidR="00000000" w:rsidDel="00000000" w:rsidP="00000000" w:rsidRDefault="00000000" w:rsidRPr="00000000" w14:paraId="000001B6">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would utilize one or more optical transport slice.</w:t>
      </w:r>
    </w:p>
    <w:p w:rsidR="00000000" w:rsidDel="00000000" w:rsidP="00000000" w:rsidRDefault="00000000" w:rsidRPr="00000000" w14:paraId="000001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this case, realization will be done for a particular technology</w:t>
      </w:r>
    </w:p>
    <w:p w:rsidR="00000000" w:rsidDel="00000000" w:rsidP="00000000" w:rsidRDefault="00000000" w:rsidRPr="00000000" w14:paraId="000001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at that particular layer.  Thus, the lowest transport slice in</w:t>
      </w:r>
    </w:p>
    <w:p w:rsidR="00000000" w:rsidDel="00000000" w:rsidP="00000000" w:rsidRDefault="00000000" w:rsidRPr="00000000" w14:paraId="000001B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type of hierarchy that can not be decomposed further will be</w:t>
      </w:r>
    </w:p>
    <w:p w:rsidR="00000000" w:rsidDel="00000000" w:rsidP="00000000" w:rsidRDefault="00000000" w:rsidRPr="00000000" w14:paraId="000001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instance of realized physical layer transport slice.</w:t>
      </w:r>
    </w:p>
    <w:p w:rsidR="00000000" w:rsidDel="00000000" w:rsidP="00000000" w:rsidRDefault="00000000" w:rsidRPr="00000000" w14:paraId="000001B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TS1 ========================&gt;</w:t>
      </w:r>
    </w:p>
    <w:p w:rsidR="00000000" w:rsidDel="00000000" w:rsidP="00000000" w:rsidRDefault="00000000" w:rsidRPr="00000000" w14:paraId="000001C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&lt;=====TS11=======&gt;  &lt;==============TS12===============&gt;</w:t>
      </w:r>
    </w:p>
    <w:p w:rsidR="00000000" w:rsidDel="00000000" w:rsidP="00000000" w:rsidRDefault="00000000" w:rsidRPr="00000000" w14:paraId="000001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&lt;====TS121====&gt;  &lt;=====TS122======&gt;</w:t>
      </w:r>
    </w:p>
    <w:p w:rsidR="00000000" w:rsidDel="00000000" w:rsidP="00000000" w:rsidRDefault="00000000" w:rsidRPr="00000000" w14:paraId="000001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w:t>
      </w:r>
    </w:p>
    <w:p w:rsidR="00000000" w:rsidDel="00000000" w:rsidP="00000000" w:rsidRDefault="00000000" w:rsidRPr="00000000" w14:paraId="000001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Network-1  )  (  Network-2  ) ... (  Network-3 )  [EU-y]</w:t>
      </w:r>
    </w:p>
    <w:p w:rsidR="00000000" w:rsidDel="00000000" w:rsidP="00000000" w:rsidRDefault="00000000" w:rsidRPr="00000000" w14:paraId="000001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w:t>
      </w:r>
    </w:p>
    <w:p w:rsidR="00000000" w:rsidDel="00000000" w:rsidP="00000000" w:rsidRDefault="00000000" w:rsidRPr="00000000" w14:paraId="000001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Operator-y   |           Operator-z              |</w:t>
      </w:r>
    </w:p>
    <w:p w:rsidR="00000000" w:rsidDel="00000000" w:rsidP="00000000" w:rsidRDefault="00000000" w:rsidRPr="00000000" w14:paraId="000001C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1C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TSnnn: Level 3 vertical transport slice nnn</w:t>
      </w:r>
    </w:p>
    <w:p w:rsidR="00000000" w:rsidDel="00000000" w:rsidP="00000000" w:rsidRDefault="00000000" w:rsidRPr="00000000" w14:paraId="000001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TSnn:  Level 2 vertical transport slice nn</w:t>
      </w:r>
    </w:p>
    <w:p w:rsidR="00000000" w:rsidDel="00000000" w:rsidP="00000000" w:rsidRDefault="00000000" w:rsidRPr="00000000" w14:paraId="000001C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Level 1 transport Slice n</w:t>
      </w:r>
    </w:p>
    <w:p w:rsidR="00000000" w:rsidDel="00000000" w:rsidP="00000000" w:rsidRDefault="00000000" w:rsidRPr="00000000" w14:paraId="000001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Transport Slice Vertical and Horizontal Composition</w:t>
      </w:r>
    </w:p>
    <w:p w:rsidR="00000000" w:rsidDel="00000000" w:rsidP="00000000" w:rsidRDefault="00000000" w:rsidRPr="00000000" w14:paraId="000001D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1 shows the transport slice hierarchy.  Slices TS11 and TS12</w:t>
      </w:r>
    </w:p>
    <w:p w:rsidR="00000000" w:rsidDel="00000000" w:rsidP="00000000" w:rsidRDefault="00000000" w:rsidRPr="00000000" w14:paraId="000001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are composed together to form TS1 that is the top level transport</w:t>
      </w:r>
    </w:p>
    <w:p w:rsidR="00000000" w:rsidDel="00000000" w:rsidP="00000000" w:rsidRDefault="00000000" w:rsidRPr="00000000" w14:paraId="000001D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definition, TS121 and TS122 collectively define TS12.  The SLO</w:t>
      </w:r>
    </w:p>
    <w:p w:rsidR="00000000" w:rsidDel="00000000" w:rsidP="00000000" w:rsidRDefault="00000000" w:rsidRPr="00000000" w14:paraId="000001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bandwidth guarantee will be shared and latency guarantee will be</w:t>
      </w:r>
    </w:p>
    <w:p w:rsidR="00000000" w:rsidDel="00000000" w:rsidP="00000000" w:rsidRDefault="00000000" w:rsidRPr="00000000" w14:paraId="000001D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split into latency in networks 2 and 3.  To emphasize the</w:t>
      </w:r>
    </w:p>
    <w:p w:rsidR="00000000" w:rsidDel="00000000" w:rsidP="00000000" w:rsidRDefault="00000000" w:rsidRPr="00000000" w14:paraId="000001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hierarchical structure, consider Network-2 and Network-3 are in the</w:t>
      </w:r>
    </w:p>
    <w:p w:rsidR="00000000" w:rsidDel="00000000" w:rsidP="00000000" w:rsidRDefault="00000000" w:rsidRPr="00000000" w14:paraId="000001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administrative domain but use different transport technologies</w:t>
      </w:r>
    </w:p>
    <w:p w:rsidR="00000000" w:rsidDel="00000000" w:rsidP="00000000" w:rsidRDefault="00000000" w:rsidRPr="00000000" w14:paraId="000001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SR and L2VPN respectively.  Then instead of presenting 2 transport</w:t>
      </w:r>
    </w:p>
    <w:p w:rsidR="00000000" w:rsidDel="00000000" w:rsidP="00000000" w:rsidRDefault="00000000" w:rsidRPr="00000000" w14:paraId="000001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Operator-z can expose only one transport slice TS12</w:t>
      </w:r>
    </w:p>
    <w:p w:rsidR="00000000" w:rsidDel="00000000" w:rsidP="00000000" w:rsidRDefault="00000000" w:rsidRPr="00000000" w14:paraId="000001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abstracting the underlying transport technology details.</w:t>
      </w:r>
    </w:p>
    <w:p w:rsidR="00000000" w:rsidDel="00000000" w:rsidP="00000000" w:rsidRDefault="00000000" w:rsidRPr="00000000" w14:paraId="000001D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Note: The specification to connect TS121 and TS122 are similar to</w:t>
      </w:r>
    </w:p>
    <w:p w:rsidR="00000000" w:rsidDel="00000000" w:rsidP="00000000" w:rsidRDefault="00000000" w:rsidRPr="00000000" w14:paraId="000001D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those connecting TS12 and TS11.</w:t>
      </w:r>
    </w:p>
    <w:p w:rsidR="00000000" w:rsidDel="00000000" w:rsidP="00000000" w:rsidRDefault="00000000" w:rsidRPr="00000000" w14:paraId="000001E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4.4.  Horizontal Composition of Transport slice</w:t>
      </w:r>
    </w:p>
    <w:p w:rsidR="00000000" w:rsidDel="00000000" w:rsidP="00000000" w:rsidRDefault="00000000" w:rsidRPr="00000000" w14:paraId="000001E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contrast, horizontal transport slices enable the composition of</w:t>
      </w:r>
    </w:p>
    <w:p w:rsidR="00000000" w:rsidDel="00000000" w:rsidP="00000000" w:rsidRDefault="00000000" w:rsidRPr="00000000" w14:paraId="000001E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multiple realized transport slices.  Since transport slices are not</w:t>
      </w:r>
    </w:p>
    <w:p w:rsidR="00000000" w:rsidDel="00000000" w:rsidP="00000000" w:rsidRDefault="00000000" w:rsidRPr="00000000" w14:paraId="000001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necessarily a single encapsulation tunnel and may traverse through</w:t>
      </w:r>
    </w:p>
    <w:p w:rsidR="00000000" w:rsidDel="00000000" w:rsidP="00000000" w:rsidRDefault="00000000" w:rsidRPr="00000000" w14:paraId="000001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different data planes, each realized transport slice will require a</w:t>
      </w:r>
    </w:p>
    <w:p w:rsidR="00000000" w:rsidDel="00000000" w:rsidP="00000000" w:rsidRDefault="00000000" w:rsidRPr="00000000" w14:paraId="000001E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stitching, interworking or mapping function.  These stitching</w:t>
      </w:r>
    </w:p>
    <w:p w:rsidR="00000000" w:rsidDel="00000000" w:rsidP="00000000" w:rsidRDefault="00000000" w:rsidRPr="00000000" w14:paraId="000001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 can be viewed as a type of intermediate network function</w:t>
      </w:r>
    </w:p>
    <w:p w:rsidR="00000000" w:rsidDel="00000000" w:rsidP="00000000" w:rsidRDefault="00000000" w:rsidRPr="00000000" w14:paraId="000001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For instance in Figure 1, TS11 and TS12 are horizontal</w:t>
      </w:r>
    </w:p>
    <w:p w:rsidR="00000000" w:rsidDel="00000000" w:rsidP="00000000" w:rsidRDefault="00000000" w:rsidRPr="00000000" w14:paraId="000001E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9]</w:t>
      </w:r>
    </w:p>
    <w:p w:rsidR="00000000" w:rsidDel="00000000" w:rsidP="00000000" w:rsidRDefault="00000000" w:rsidRPr="00000000" w14:paraId="000001EE">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E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1F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If we assume that TS11 is an L2 tunnel and TS12 is</w:t>
      </w:r>
    </w:p>
    <w:p w:rsidR="00000000" w:rsidDel="00000000" w:rsidP="00000000" w:rsidRDefault="00000000" w:rsidRPr="00000000" w14:paraId="000001F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SRV6 based path, then a 'Service type EP' (not shown in the</w:t>
      </w:r>
    </w:p>
    <w:p w:rsidR="00000000" w:rsidDel="00000000" w:rsidP="00000000" w:rsidRDefault="00000000" w:rsidRPr="00000000" w14:paraId="000001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is needed for </w:t>
      </w:r>
      <w:commentRangeStart w:id="20"/>
      <w:r w:rsidDel="00000000" w:rsidR="00000000" w:rsidRPr="00000000">
        <w:rPr>
          <w:rFonts w:ascii="Courier New" w:cs="Courier New" w:eastAsia="Courier New" w:hAnsi="Courier New"/>
          <w:sz w:val="18"/>
          <w:szCs w:val="18"/>
          <w:rtl w:val="0"/>
        </w:rPr>
        <w:t xml:space="preserve">translation</w:t>
      </w:r>
      <w:commentRangeEnd w:id="20"/>
      <w:r w:rsidDel="00000000" w:rsidR="00000000" w:rsidRPr="00000000">
        <w:commentReference w:id="20"/>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Author's notes: This service type EP is a new type of transport slice</w:t>
      </w:r>
    </w:p>
    <w:p w:rsidR="00000000" w:rsidDel="00000000" w:rsidP="00000000" w:rsidRDefault="00000000" w:rsidRPr="00000000" w14:paraId="000001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service function.  We may call it transport slice gateway.</w:t>
      </w:r>
    </w:p>
    <w:p w:rsidR="00000000" w:rsidDel="00000000" w:rsidP="00000000" w:rsidRDefault="00000000" w:rsidRPr="00000000" w14:paraId="000001F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Transport Slice Detailed Description</w:t>
      </w:r>
    </w:p>
    <w:p w:rsidR="00000000" w:rsidDel="00000000" w:rsidP="00000000" w:rsidRDefault="00000000" w:rsidRPr="00000000" w14:paraId="000001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commentRangeStart w:id="21"/>
      <w:r w:rsidDel="00000000" w:rsidR="00000000" w:rsidRPr="00000000">
        <w:rPr>
          <w:rFonts w:ascii="Courier New" w:cs="Courier New" w:eastAsia="Courier New" w:hAnsi="Courier New"/>
          <w:sz w:val="18"/>
          <w:szCs w:val="18"/>
          <w:rtl w:val="0"/>
        </w:rPr>
        <w:t xml:space="preserve">A transport slice is a set of connections among various endpoints to</w:t>
      </w:r>
    </w:p>
    <w:p w:rsidR="00000000" w:rsidDel="00000000" w:rsidP="00000000" w:rsidRDefault="00000000" w:rsidRPr="00000000" w14:paraId="000001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form a logical network.  The goal is to achieve specific SLO for a</w:t>
      </w:r>
    </w:p>
    <w:p w:rsidR="00000000" w:rsidDel="00000000" w:rsidP="00000000" w:rsidRDefault="00000000" w:rsidRPr="00000000" w14:paraId="000001F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as shown in Figure 2.  The endpoints may be user equipment,</w:t>
      </w:r>
    </w:p>
    <w:p w:rsidR="00000000" w:rsidDel="00000000" w:rsidP="00000000" w:rsidRDefault="00000000" w:rsidRPr="00000000" w14:paraId="000001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physical or virtual network functions (PNF/VNF), or any network</w:t>
      </w:r>
    </w:p>
    <w:p w:rsidR="00000000" w:rsidDel="00000000" w:rsidP="00000000" w:rsidRDefault="00000000" w:rsidRPr="00000000" w14:paraId="000001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for that matter.  Similarly, the connections may be virtual</w:t>
      </w:r>
    </w:p>
    <w:p w:rsidR="00000000" w:rsidDel="00000000" w:rsidP="00000000" w:rsidRDefault="00000000" w:rsidRPr="00000000" w14:paraId="000002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physical links of any type of technology.</w:t>
      </w:r>
    </w:p>
    <w:p w:rsidR="00000000" w:rsidDel="00000000" w:rsidP="00000000" w:rsidRDefault="00000000" w:rsidRPr="00000000" w14:paraId="00000201">
      <w:pPr>
        <w:spacing w:before="0" w:lineRule="auto"/>
        <w:rPr>
          <w:rFonts w:ascii="Courier New" w:cs="Courier New" w:eastAsia="Courier New" w:hAnsi="Courier New"/>
          <w:sz w:val="18"/>
          <w:szCs w:val="18"/>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2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____________________________</w:t>
      </w:r>
    </w:p>
    <w:p w:rsidR="00000000" w:rsidDel="00000000" w:rsidP="00000000" w:rsidRDefault="00000000" w:rsidRPr="00000000" w14:paraId="000002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/--[EP21]</w:t>
      </w:r>
    </w:p>
    <w:p w:rsidR="00000000" w:rsidDel="00000000" w:rsidP="00000000" w:rsidRDefault="00000000" w:rsidRPr="00000000" w14:paraId="000002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Transport Slice       /----[EP22]</w:t>
      </w:r>
    </w:p>
    <w:p w:rsidR="00000000" w:rsidDel="00000000" w:rsidP="00000000" w:rsidRDefault="00000000" w:rsidRPr="00000000" w14:paraId="000002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(SLOs e.g.         /</w:t>
      </w:r>
    </w:p>
    <w:p w:rsidR="00000000" w:rsidDel="00000000" w:rsidP="00000000" w:rsidRDefault="00000000" w:rsidRPr="00000000" w14:paraId="000002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B/W &gt; x bps, Delay &lt; y ms)/</w:t>
      </w:r>
    </w:p>
    <w:p w:rsidR="00000000" w:rsidDel="00000000" w:rsidP="00000000" w:rsidRDefault="00000000" w:rsidRPr="00000000" w14:paraId="0000020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[EP1m]-/___________________________/-------[EP2n]</w:t>
      </w:r>
    </w:p>
    <w:p w:rsidR="00000000" w:rsidDel="00000000" w:rsidP="00000000" w:rsidRDefault="00000000" w:rsidRPr="00000000" w14:paraId="000002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 == == == == == == == == == ==</w:t>
      </w:r>
    </w:p>
    <w:p w:rsidR="00000000" w:rsidDel="00000000" w:rsidP="00000000" w:rsidRDefault="00000000" w:rsidRPr="00000000" w14:paraId="000002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[EP11]    (    )- .          (    )- .     [EP21]</w:t>
      </w:r>
    </w:p>
    <w:p w:rsidR="00000000" w:rsidDel="00000000" w:rsidP="00000000" w:rsidRDefault="00000000" w:rsidRPr="00000000" w14:paraId="000002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SLO  .'         '</w:t>
      </w:r>
    </w:p>
    <w:p w:rsidR="00000000" w:rsidDel="00000000" w:rsidP="00000000" w:rsidRDefault="00000000" w:rsidRPr="00000000" w14:paraId="0000021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[EP12]  (  Network-1 ) ... (  Network-p )  [EP22]</w:t>
      </w:r>
    </w:p>
    <w:p w:rsidR="00000000" w:rsidDel="00000000" w:rsidP="00000000" w:rsidRDefault="00000000" w:rsidRPr="00000000" w14:paraId="000002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w:t>
      </w:r>
    </w:p>
    <w:p w:rsidR="00000000" w:rsidDel="00000000" w:rsidP="00000000" w:rsidRDefault="00000000" w:rsidRPr="00000000" w14:paraId="000002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[EP1m]                                     [EP2n]</w:t>
      </w:r>
    </w:p>
    <w:p w:rsidR="00000000" w:rsidDel="00000000" w:rsidP="00000000" w:rsidRDefault="00000000" w:rsidRPr="00000000" w14:paraId="0000021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2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SLOs in terms of attributes, e.g. BW, delay.</w:t>
      </w:r>
    </w:p>
    <w:p w:rsidR="00000000" w:rsidDel="00000000" w:rsidP="00000000" w:rsidRDefault="00000000" w:rsidRPr="00000000" w14:paraId="000002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EP: Endpoint</w:t>
      </w:r>
    </w:p>
    <w:p w:rsidR="00000000" w:rsidDel="00000000" w:rsidP="00000000" w:rsidRDefault="00000000" w:rsidRPr="00000000" w14:paraId="000002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B/W: Bandwidth</w:t>
      </w:r>
    </w:p>
    <w:p w:rsidR="00000000" w:rsidDel="00000000" w:rsidP="00000000" w:rsidRDefault="00000000" w:rsidRPr="00000000" w14:paraId="0000021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Transport slice</w:t>
      </w:r>
    </w:p>
    <w:p w:rsidR="00000000" w:rsidDel="00000000" w:rsidP="00000000" w:rsidRDefault="00000000" w:rsidRPr="00000000" w14:paraId="0000021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2 illustrates a case where a transport slice provides</w:t>
      </w:r>
    </w:p>
    <w:p w:rsidR="00000000" w:rsidDel="00000000" w:rsidP="00000000" w:rsidRDefault="00000000" w:rsidRPr="00000000" w14:paraId="000002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between a set of endpoints pairs with specific</w:t>
      </w:r>
    </w:p>
    <w:p w:rsidR="00000000" w:rsidDel="00000000" w:rsidP="00000000" w:rsidRDefault="00000000" w:rsidRPr="00000000" w14:paraId="0000021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for SLO (e.g. g</w:t>
      </w:r>
      <w:del w:author="Shunsuke Homma" w:id="45" w:date="2020-05-26T09:28:18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46" w:date="2020-05-26T09:28:21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minimum bandwidth of x bps</w:t>
      </w:r>
    </w:p>
    <w:p w:rsidR="00000000" w:rsidDel="00000000" w:rsidP="00000000" w:rsidRDefault="00000000" w:rsidRPr="00000000" w14:paraId="000002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g</w:t>
      </w:r>
      <w:del w:author="Shunsuke Homma" w:id="47" w:date="2020-05-26T09:28:25Z">
        <w:r w:rsidDel="00000000" w:rsidR="00000000" w:rsidRPr="00000000">
          <w:rPr>
            <w:rFonts w:ascii="Courier New" w:cs="Courier New" w:eastAsia="Courier New" w:hAnsi="Courier New"/>
            <w:sz w:val="18"/>
            <w:szCs w:val="18"/>
            <w:rtl w:val="0"/>
          </w:rPr>
          <w:delText xml:space="preserve">a</w:delText>
        </w:r>
      </w:del>
      <w:r w:rsidDel="00000000" w:rsidR="00000000" w:rsidRPr="00000000">
        <w:rPr>
          <w:rFonts w:ascii="Courier New" w:cs="Courier New" w:eastAsia="Courier New" w:hAnsi="Courier New"/>
          <w:sz w:val="18"/>
          <w:szCs w:val="18"/>
          <w:rtl w:val="0"/>
        </w:rPr>
        <w:t xml:space="preserve">u</w:t>
      </w:r>
      <w:ins w:author="Shunsuke Homma" w:id="48" w:date="2020-05-26T09:28:27Z">
        <w:r w:rsidDel="00000000" w:rsidR="00000000" w:rsidRPr="00000000">
          <w:rPr>
            <w:rFonts w:ascii="Courier New" w:cs="Courier New" w:eastAsia="Courier New" w:hAnsi="Courier New"/>
            <w:sz w:val="18"/>
            <w:szCs w:val="18"/>
            <w:rtl w:val="0"/>
          </w:rPr>
          <w:t xml:space="preserve">a</w:t>
        </w:r>
      </w:ins>
      <w:r w:rsidDel="00000000" w:rsidR="00000000" w:rsidRPr="00000000">
        <w:rPr>
          <w:rFonts w:ascii="Courier New" w:cs="Courier New" w:eastAsia="Courier New" w:hAnsi="Courier New"/>
          <w:sz w:val="18"/>
          <w:szCs w:val="18"/>
          <w:rtl w:val="0"/>
        </w:rPr>
        <w:t xml:space="preserve">ranteed delay of less than y ms).  The endpoints may be</w:t>
      </w:r>
    </w:p>
    <w:p w:rsidR="00000000" w:rsidDel="00000000" w:rsidP="00000000" w:rsidRDefault="00000000" w:rsidRPr="00000000" w14:paraId="0000022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distributed in the underlay networks, and a transport slice can be</w:t>
      </w:r>
    </w:p>
    <w:p w:rsidR="00000000" w:rsidDel="00000000" w:rsidP="00000000" w:rsidRDefault="00000000" w:rsidRPr="00000000" w14:paraId="0000022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10]</w:t>
      </w:r>
    </w:p>
    <w:p w:rsidR="00000000" w:rsidDel="00000000" w:rsidP="00000000" w:rsidRDefault="00000000" w:rsidRPr="00000000" w14:paraId="00000226">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2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2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deployed across multiple network domains.  Also, the endpoints on the</w:t>
      </w:r>
    </w:p>
    <w:p w:rsidR="00000000" w:rsidDel="00000000" w:rsidP="00000000" w:rsidRDefault="00000000" w:rsidRPr="00000000" w14:paraId="0000022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same transport slice may belong to the same address space.</w:t>
      </w:r>
    </w:p>
    <w:p w:rsidR="00000000" w:rsidDel="00000000" w:rsidP="00000000" w:rsidRDefault="00000000" w:rsidRPr="00000000" w14:paraId="0000022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Slices" provides various connections with certain SLO</w:t>
      </w:r>
    </w:p>
    <w:p w:rsidR="00000000" w:rsidDel="00000000" w:rsidP="00000000" w:rsidRDefault="00000000" w:rsidRPr="00000000" w14:paraId="000002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various endpoints whereas the transport slice realization</w:t>
      </w:r>
    </w:p>
    <w:p w:rsidR="00000000" w:rsidDel="00000000" w:rsidP="00000000" w:rsidRDefault="00000000" w:rsidRPr="00000000" w14:paraId="0000022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 its implementation using various technologies.  In short,</w:t>
      </w:r>
    </w:p>
    <w:p w:rsidR="00000000" w:rsidDel="00000000" w:rsidP="00000000" w:rsidRDefault="00000000" w:rsidRPr="00000000" w14:paraId="0000023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involves both its definition and its realization;</w:t>
      </w:r>
    </w:p>
    <w:p w:rsidR="00000000" w:rsidDel="00000000" w:rsidP="00000000" w:rsidRDefault="00000000" w:rsidRPr="00000000" w14:paraId="000002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definit</w:t>
      </w:r>
      <w:ins w:author="Shunsuke Homma" w:id="49" w:date="2020-05-26T09:28:05Z">
        <w:r w:rsidDel="00000000" w:rsidR="00000000" w:rsidRPr="00000000">
          <w:rPr>
            <w:rFonts w:ascii="Courier New" w:cs="Courier New" w:eastAsia="Courier New" w:hAnsi="Courier New"/>
            <w:sz w:val="18"/>
            <w:szCs w:val="18"/>
            <w:rtl w:val="0"/>
          </w:rPr>
          <w:t xml:space="preserve">i</w:t>
        </w:r>
      </w:ins>
      <w:r w:rsidDel="00000000" w:rsidR="00000000" w:rsidRPr="00000000">
        <w:rPr>
          <w:rFonts w:ascii="Courier New" w:cs="Courier New" w:eastAsia="Courier New" w:hAnsi="Courier New"/>
          <w:sz w:val="18"/>
          <w:szCs w:val="18"/>
          <w:rtl w:val="0"/>
        </w:rPr>
        <w:t xml:space="preserve">on addresses the set of connectivities</w:t>
      </w:r>
    </w:p>
    <w:p w:rsidR="00000000" w:rsidDel="00000000" w:rsidP="00000000" w:rsidRDefault="00000000" w:rsidRPr="00000000" w14:paraId="0000023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required SLOs whereas the transport slice realization addresses</w:t>
      </w:r>
    </w:p>
    <w:p w:rsidR="00000000" w:rsidDel="00000000" w:rsidP="00000000" w:rsidRDefault="00000000" w:rsidRPr="00000000" w14:paraId="000002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how this transport slice is dep</w:t>
      </w:r>
      <w:del w:author="Shunsuke Homma" w:id="50" w:date="2020-05-26T09:27:58Z">
        <w:r w:rsidDel="00000000" w:rsidR="00000000" w:rsidRPr="00000000">
          <w:rPr>
            <w:rFonts w:ascii="Courier New" w:cs="Courier New" w:eastAsia="Courier New" w:hAnsi="Courier New"/>
            <w:sz w:val="18"/>
            <w:szCs w:val="18"/>
            <w:rtl w:val="0"/>
          </w:rPr>
          <w:delText xml:space="preserve">o</w:delText>
        </w:r>
      </w:del>
      <w:r w:rsidDel="00000000" w:rsidR="00000000" w:rsidRPr="00000000">
        <w:rPr>
          <w:rFonts w:ascii="Courier New" w:cs="Courier New" w:eastAsia="Courier New" w:hAnsi="Courier New"/>
          <w:sz w:val="18"/>
          <w:szCs w:val="18"/>
          <w:rtl w:val="0"/>
        </w:rPr>
        <w:t xml:space="preserve">l</w:t>
      </w:r>
      <w:ins w:author="Shunsuke Homma" w:id="51" w:date="2020-05-26T09:28:00Z">
        <w:r w:rsidDel="00000000" w:rsidR="00000000" w:rsidRPr="00000000">
          <w:rPr>
            <w:rFonts w:ascii="Courier New" w:cs="Courier New" w:eastAsia="Courier New" w:hAnsi="Courier New"/>
            <w:sz w:val="18"/>
            <w:szCs w:val="18"/>
            <w:rtl w:val="0"/>
          </w:rPr>
          <w:t xml:space="preserve">o</w:t>
        </w:r>
      </w:ins>
      <w:r w:rsidDel="00000000" w:rsidR="00000000" w:rsidRPr="00000000">
        <w:rPr>
          <w:rFonts w:ascii="Courier New" w:cs="Courier New" w:eastAsia="Courier New" w:hAnsi="Courier New"/>
          <w:sz w:val="18"/>
          <w:szCs w:val="18"/>
          <w:rtl w:val="0"/>
        </w:rPr>
        <w:t xml:space="preserve">yed in the network for certain</w:t>
      </w:r>
    </w:p>
    <w:p w:rsidR="00000000" w:rsidDel="00000000" w:rsidP="00000000" w:rsidRDefault="00000000" w:rsidRPr="00000000" w14:paraId="000002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technologies.</w:t>
      </w:r>
    </w:p>
    <w:p w:rsidR="00000000" w:rsidDel="00000000" w:rsidP="00000000" w:rsidRDefault="00000000" w:rsidRPr="00000000" w14:paraId="0000023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is built based on a request from a higher level</w:t>
      </w:r>
    </w:p>
    <w:p w:rsidR="00000000" w:rsidDel="00000000" w:rsidP="00000000" w:rsidRDefault="00000000" w:rsidRPr="00000000" w14:paraId="0000023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system.  The interface to higher operations systems should</w:t>
      </w:r>
    </w:p>
    <w:p w:rsidR="00000000" w:rsidDel="00000000" w:rsidP="00000000" w:rsidRDefault="00000000" w:rsidRPr="00000000" w14:paraId="000002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express the needed connectivity in a technology-agnostic way, and</w:t>
      </w:r>
    </w:p>
    <w:p w:rsidR="00000000" w:rsidDel="00000000" w:rsidP="00000000" w:rsidRDefault="00000000" w:rsidRPr="00000000" w14:paraId="0000023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customers don't need to recognize concrete configurations based</w:t>
      </w:r>
    </w:p>
    <w:p w:rsidR="00000000" w:rsidDel="00000000" w:rsidP="00000000" w:rsidRDefault="00000000" w:rsidRPr="00000000" w14:paraId="0000023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 the technologies (e.g. being more declarative than imperative).</w:t>
      </w:r>
    </w:p>
    <w:p w:rsidR="00000000" w:rsidDel="00000000" w:rsidP="00000000" w:rsidRDefault="00000000" w:rsidRPr="00000000" w14:paraId="0000023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request to instantiate a transport slice is represented with some</w:t>
      </w:r>
    </w:p>
    <w:p w:rsidR="00000000" w:rsidDel="00000000" w:rsidP="00000000" w:rsidRDefault="00000000" w:rsidRPr="00000000" w14:paraId="000002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indicators such as SLO, and technologies are selected and managed</w:t>
      </w:r>
    </w:p>
    <w:p w:rsidR="00000000" w:rsidDel="00000000" w:rsidP="00000000" w:rsidRDefault="00000000" w:rsidRPr="00000000" w14:paraId="000002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accordingly.</w:t>
      </w:r>
    </w:p>
    <w:p w:rsidR="00000000" w:rsidDel="00000000" w:rsidP="00000000" w:rsidRDefault="00000000" w:rsidRPr="00000000" w14:paraId="0000023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network slices, the term sub-slice or slice-subnet</w:t>
      </w:r>
    </w:p>
    <w:p w:rsidR="00000000" w:rsidDel="00000000" w:rsidP="00000000" w:rsidRDefault="00000000" w:rsidRPr="00000000" w14:paraId="0000024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comes up in other standard organizations, however, w.r.t. the IP/MPLS</w:t>
      </w:r>
    </w:p>
    <w:p w:rsidR="00000000" w:rsidDel="00000000" w:rsidP="00000000" w:rsidRDefault="00000000" w:rsidRPr="00000000" w14:paraId="000002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based transport networks these terms are all equivalent.</w:t>
      </w:r>
    </w:p>
    <w:p w:rsidR="00000000" w:rsidDel="00000000" w:rsidP="00000000" w:rsidRDefault="00000000" w:rsidRPr="00000000" w14:paraId="0000024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Furthermore, the structure of transport slices may be layered</w:t>
      </w:r>
    </w:p>
    <w:p w:rsidR="00000000" w:rsidDel="00000000" w:rsidP="00000000" w:rsidRDefault="00000000" w:rsidRPr="00000000" w14:paraId="000002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vertically or composed horizontally, i.e. operationally, a transport</w:t>
      </w:r>
    </w:p>
    <w:p w:rsidR="00000000" w:rsidDel="00000000" w:rsidP="00000000" w:rsidRDefault="00000000" w:rsidRPr="00000000" w14:paraId="000002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maybe decomposed in two or more transport slices which are then</w:t>
      </w:r>
    </w:p>
    <w:p w:rsidR="00000000" w:rsidDel="00000000" w:rsidP="00000000" w:rsidRDefault="00000000" w:rsidRPr="00000000" w14:paraId="0000024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independently realized and managed.  This is further described in</w:t>
      </w:r>
    </w:p>
    <w:p w:rsidR="00000000" w:rsidDel="00000000" w:rsidP="00000000" w:rsidRDefault="00000000" w:rsidRPr="00000000" w14:paraId="000002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Section 4.3.</w:t>
      </w:r>
    </w:p>
    <w:p w:rsidR="00000000" w:rsidDel="00000000" w:rsidP="00000000" w:rsidRDefault="00000000" w:rsidRPr="00000000" w14:paraId="0000024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5.1.  Stakeholders</w:t>
      </w:r>
    </w:p>
    <w:p w:rsidR="00000000" w:rsidDel="00000000" w:rsidP="00000000" w:rsidRDefault="00000000" w:rsidRPr="00000000" w14:paraId="0000024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and its realization involves the following</w:t>
      </w:r>
    </w:p>
    <w:p w:rsidR="00000000" w:rsidDel="00000000" w:rsidP="00000000" w:rsidRDefault="00000000" w:rsidRPr="00000000" w14:paraId="000002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and it is relevant to define them for consistent</w:t>
      </w:r>
    </w:p>
    <w:p w:rsidR="00000000" w:rsidDel="00000000" w:rsidP="00000000" w:rsidRDefault="00000000" w:rsidRPr="00000000" w14:paraId="0000024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terminology.</w:t>
      </w:r>
    </w:p>
    <w:p w:rsidR="00000000" w:rsidDel="00000000" w:rsidP="00000000" w:rsidRDefault="00000000" w:rsidRPr="00000000" w14:paraId="0000024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or User:  A customer is a user of transport slice.</w:t>
      </w:r>
    </w:p>
    <w:p w:rsidR="00000000" w:rsidDel="00000000" w:rsidP="00000000" w:rsidRDefault="00000000" w:rsidRPr="00000000" w14:paraId="000002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Customers may request for monitoring of associated resources or</w:t>
      </w:r>
    </w:p>
    <w:p w:rsidR="00000000" w:rsidDel="00000000" w:rsidP="00000000" w:rsidRDefault="00000000" w:rsidRPr="00000000" w14:paraId="000002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specific changes to them.  A user may either directly manage its</w:t>
      </w:r>
    </w:p>
    <w:p w:rsidR="00000000" w:rsidDel="00000000" w:rsidP="00000000" w:rsidRDefault="00000000" w:rsidRPr="00000000" w14:paraId="0000025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by interfacing with the transport slice controller or</w:t>
      </w:r>
    </w:p>
    <w:p w:rsidR="00000000" w:rsidDel="00000000" w:rsidP="00000000" w:rsidRDefault="00000000" w:rsidRPr="00000000" w14:paraId="000002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indirectly through an orchestrator.</w:t>
      </w:r>
    </w:p>
    <w:p w:rsidR="00000000" w:rsidDel="00000000" w:rsidP="00000000" w:rsidRDefault="00000000" w:rsidRPr="00000000" w14:paraId="0000025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 orchestrator is an entity that aggregates different</w:t>
      </w:r>
    </w:p>
    <w:p w:rsidR="00000000" w:rsidDel="00000000" w:rsidP="00000000" w:rsidRDefault="00000000" w:rsidRPr="00000000" w14:paraId="000002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resource and network requirements.  It interfaces with</w:t>
      </w:r>
    </w:p>
    <w:p w:rsidR="00000000" w:rsidDel="00000000" w:rsidP="00000000" w:rsidRDefault="00000000" w:rsidRPr="00000000" w14:paraId="000002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transport slice controllers.</w:t>
      </w:r>
    </w:p>
    <w:p w:rsidR="00000000" w:rsidDel="00000000" w:rsidP="00000000" w:rsidRDefault="00000000" w:rsidRPr="00000000" w14:paraId="0000025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11]</w:t>
      </w:r>
    </w:p>
    <w:p w:rsidR="00000000" w:rsidDel="00000000" w:rsidP="00000000" w:rsidRDefault="00000000" w:rsidRPr="00000000" w14:paraId="0000025E">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Controller (TSC):  It realizes a transport slice in</w:t>
      </w:r>
    </w:p>
    <w:p w:rsidR="00000000" w:rsidDel="00000000" w:rsidP="00000000" w:rsidRDefault="00000000" w:rsidRPr="00000000" w14:paraId="0000026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network, maintains and monitors the run-time state of</w:t>
      </w:r>
    </w:p>
    <w:p w:rsidR="00000000" w:rsidDel="00000000" w:rsidP="00000000" w:rsidRDefault="00000000" w:rsidRPr="00000000" w14:paraId="000002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 and topologies associated with it.  A well-defined</w:t>
      </w:r>
    </w:p>
    <w:p w:rsidR="00000000" w:rsidDel="00000000" w:rsidP="00000000" w:rsidRDefault="00000000" w:rsidRPr="00000000" w14:paraId="0000026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is needed between different types of transport slice</w:t>
      </w:r>
    </w:p>
    <w:p w:rsidR="00000000" w:rsidDel="00000000" w:rsidP="00000000" w:rsidRDefault="00000000" w:rsidRPr="00000000" w14:paraId="000002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and different types of orchestrator.  A transport slice</w:t>
      </w:r>
    </w:p>
    <w:p w:rsidR="00000000" w:rsidDel="00000000" w:rsidP="00000000" w:rsidRDefault="00000000" w:rsidRPr="00000000" w14:paraId="0000026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operator (or slice operator for short) manages one or more</w:t>
      </w:r>
    </w:p>
    <w:p w:rsidR="00000000" w:rsidDel="00000000" w:rsidP="00000000" w:rsidRDefault="00000000" w:rsidRPr="00000000" w14:paraId="0000026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using the Transport Slice Controller(s).</w:t>
      </w:r>
    </w:p>
    <w:p w:rsidR="00000000" w:rsidDel="00000000" w:rsidP="00000000" w:rsidRDefault="00000000" w:rsidRPr="00000000" w14:paraId="0000026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Network Controller:  is some form of network infrastructure</w:t>
      </w:r>
    </w:p>
    <w:p w:rsidR="00000000" w:rsidDel="00000000" w:rsidP="00000000" w:rsidRDefault="00000000" w:rsidRPr="00000000" w14:paraId="000002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 that offers network resources to TSC to realize a</w:t>
      </w:r>
    </w:p>
    <w:p w:rsidR="00000000" w:rsidDel="00000000" w:rsidP="00000000" w:rsidRDefault="00000000" w:rsidRPr="00000000" w14:paraId="000002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particular transport slice.  These may be existing network</w:t>
      </w:r>
    </w:p>
    <w:p w:rsidR="00000000" w:rsidDel="00000000" w:rsidP="00000000" w:rsidRDefault="00000000" w:rsidRPr="00000000" w14:paraId="000002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controllers associated with one or more specific technologies that</w:t>
      </w:r>
    </w:p>
    <w:p w:rsidR="00000000" w:rsidDel="00000000" w:rsidP="00000000" w:rsidRDefault="00000000" w:rsidRPr="00000000" w14:paraId="000002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may be adapted to the function of realizing transport slices in a</w:t>
      </w:r>
    </w:p>
    <w:p w:rsidR="00000000" w:rsidDel="00000000" w:rsidP="00000000" w:rsidRDefault="00000000" w:rsidRPr="00000000" w14:paraId="000002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w:t>
      </w:r>
    </w:p>
    <w:p w:rsidR="00000000" w:rsidDel="00000000" w:rsidP="00000000" w:rsidRDefault="00000000" w:rsidRPr="00000000" w14:paraId="0000027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5.2.  Transport Slice Controller Interfaces</w:t>
      </w:r>
    </w:p>
    <w:p w:rsidR="00000000" w:rsidDel="00000000" w:rsidP="00000000" w:rsidRDefault="00000000" w:rsidRPr="00000000" w14:paraId="0000027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interworking and inter-operability among the different</w:t>
      </w:r>
    </w:p>
    <w:p w:rsidR="00000000" w:rsidDel="00000000" w:rsidP="00000000" w:rsidRDefault="00000000" w:rsidRPr="00000000" w14:paraId="000002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stakeholders is required to provide common means of provisioning,</w:t>
      </w:r>
    </w:p>
    <w:p w:rsidR="00000000" w:rsidDel="00000000" w:rsidP="00000000" w:rsidRDefault="00000000" w:rsidRPr="00000000" w14:paraId="000002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operating and monitoring the transport slices.  The following</w:t>
      </w:r>
    </w:p>
    <w:p w:rsidR="00000000" w:rsidDel="00000000" w:rsidP="00000000" w:rsidRDefault="00000000" w:rsidRPr="00000000" w14:paraId="0000027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communication interfaces are identified (see Figure 3).</w:t>
      </w:r>
    </w:p>
    <w:p w:rsidR="00000000" w:rsidDel="00000000" w:rsidP="00000000" w:rsidRDefault="00000000" w:rsidRPr="00000000" w14:paraId="0000027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TSC Northbound Interface (NBI):  The TSC Northbound Interface is an</w:t>
      </w:r>
    </w:p>
    <w:p w:rsidR="00000000" w:rsidDel="00000000" w:rsidP="00000000" w:rsidRDefault="00000000" w:rsidRPr="00000000" w14:paraId="000002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interface between a higher level system, e.g.  'E2E network slice</w:t>
      </w:r>
    </w:p>
    <w:p w:rsidR="00000000" w:rsidDel="00000000" w:rsidP="00000000" w:rsidRDefault="00000000" w:rsidRPr="00000000" w14:paraId="000002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orchestrator' and the 'Transport slice controller'.  It is a</w:t>
      </w:r>
    </w:p>
    <w:p w:rsidR="00000000" w:rsidDel="00000000" w:rsidP="00000000" w:rsidRDefault="00000000" w:rsidRPr="00000000" w14:paraId="0000027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 agnostic interface.  Over this NBI, slice</w:t>
      </w:r>
    </w:p>
    <w:p w:rsidR="00000000" w:rsidDel="00000000" w:rsidP="00000000" w:rsidRDefault="00000000" w:rsidRPr="00000000" w14:paraId="000002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and other requirements can be informed to TSC and</w:t>
      </w:r>
    </w:p>
    <w:p w:rsidR="00000000" w:rsidDel="00000000" w:rsidP="00000000" w:rsidRDefault="00000000" w:rsidRPr="00000000" w14:paraId="000002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current state of a transport slice may be requested.</w:t>
      </w:r>
    </w:p>
    <w:p w:rsidR="00000000" w:rsidDel="00000000" w:rsidP="00000000" w:rsidRDefault="00000000" w:rsidRPr="00000000" w14:paraId="0000027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F">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sz w:val="18"/>
          <w:szCs w:val="18"/>
          <w:rtl w:val="0"/>
        </w:rPr>
        <w:t xml:space="preserve">   TSC Southbound Interface (SBI): </w:t>
      </w:r>
      <w:r w:rsidDel="00000000" w:rsidR="00000000" w:rsidRPr="00000000">
        <w:rPr>
          <w:rFonts w:ascii="Courier New" w:cs="Courier New" w:eastAsia="Courier New" w:hAnsi="Courier New"/>
          <w:color w:val="38761d"/>
          <w:sz w:val="18"/>
          <w:szCs w:val="18"/>
          <w:rtl w:val="0"/>
        </w:rPr>
        <w:t xml:space="preserve">The TSC Southbound Interface is an interface between 'Transport </w:t>
      </w:r>
    </w:p>
    <w:p w:rsidR="00000000" w:rsidDel="00000000" w:rsidP="00000000" w:rsidRDefault="00000000" w:rsidRPr="00000000" w14:paraId="00000280">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slice controller (TSC)'  and network  controller(s). These </w:t>
      </w:r>
    </w:p>
    <w:p w:rsidR="00000000" w:rsidDel="00000000" w:rsidP="00000000" w:rsidRDefault="00000000" w:rsidRPr="00000000" w14:paraId="00000281">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interfaces are technology-specific and can utilize many of the </w:t>
      </w:r>
    </w:p>
    <w:p w:rsidR="00000000" w:rsidDel="00000000" w:rsidP="00000000" w:rsidRDefault="00000000" w:rsidRPr="00000000" w14:paraId="00000282">
      <w:pPr>
        <w:spacing w:before="0" w:lineRule="auto"/>
        <w:rPr>
          <w:rFonts w:ascii="Courier New" w:cs="Courier New" w:eastAsia="Courier New" w:hAnsi="Courier New"/>
          <w:color w:val="38761d"/>
          <w:sz w:val="18"/>
          <w:szCs w:val="18"/>
        </w:rPr>
      </w:pPr>
      <w:r w:rsidDel="00000000" w:rsidR="00000000" w:rsidRPr="00000000">
        <w:rPr>
          <w:rFonts w:ascii="Courier New" w:cs="Courier New" w:eastAsia="Courier New" w:hAnsi="Courier New"/>
          <w:color w:val="38761d"/>
          <w:sz w:val="18"/>
          <w:szCs w:val="18"/>
          <w:rtl w:val="0"/>
        </w:rPr>
        <w:t xml:space="preserve">      network models.</w:t>
      </w:r>
      <w:r w:rsidDel="00000000" w:rsidR="00000000" w:rsidRPr="00000000">
        <w:rPr>
          <w:rtl w:val="0"/>
        </w:rPr>
      </w:r>
    </w:p>
    <w:p w:rsidR="00000000" w:rsidDel="00000000" w:rsidP="00000000" w:rsidRDefault="00000000" w:rsidRPr="00000000" w14:paraId="0000028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12]</w:t>
      </w:r>
    </w:p>
    <w:p w:rsidR="00000000" w:rsidDel="00000000" w:rsidP="00000000" w:rsidRDefault="00000000" w:rsidRPr="00000000" w14:paraId="0000028A">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8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8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Customer                  |</w:t>
      </w:r>
    </w:p>
    <w:p w:rsidR="00000000" w:rsidDel="00000000" w:rsidP="00000000" w:rsidRDefault="00000000" w:rsidRPr="00000000" w14:paraId="000002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9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 higher level system            |</w:t>
      </w:r>
    </w:p>
    <w:p w:rsidR="00000000" w:rsidDel="00000000" w:rsidP="00000000" w:rsidRDefault="00000000" w:rsidRPr="00000000" w14:paraId="0000029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(e.g e2e network slice orchestrator)   |</w:t>
      </w:r>
    </w:p>
    <w:p w:rsidR="00000000" w:rsidDel="00000000" w:rsidP="00000000" w:rsidRDefault="00000000" w:rsidRPr="00000000" w14:paraId="0000029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NBI</w:t>
      </w:r>
    </w:p>
    <w:p w:rsidR="00000000" w:rsidDel="00000000" w:rsidP="00000000" w:rsidRDefault="00000000" w:rsidRPr="00000000" w14:paraId="0000029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9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Transport Slice Controller       |</w:t>
      </w:r>
    </w:p>
    <w:p w:rsidR="00000000" w:rsidDel="00000000" w:rsidP="00000000" w:rsidRDefault="00000000" w:rsidRPr="00000000" w14:paraId="000002A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w:t>
      </w:r>
    </w:p>
    <w:p w:rsidR="00000000" w:rsidDel="00000000" w:rsidP="00000000" w:rsidRDefault="00000000" w:rsidRPr="00000000" w14:paraId="000002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TSC SBI</w:t>
      </w:r>
    </w:p>
    <w:p w:rsidR="00000000" w:rsidDel="00000000" w:rsidP="00000000" w:rsidRDefault="00000000" w:rsidRPr="00000000" w14:paraId="000002A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w:t>
      </w:r>
    </w:p>
    <w:p w:rsidR="00000000" w:rsidDel="00000000" w:rsidP="00000000" w:rsidRDefault="00000000" w:rsidRPr="00000000" w14:paraId="000002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Network Controller(s)          |</w:t>
      </w:r>
    </w:p>
    <w:p w:rsidR="00000000" w:rsidDel="00000000" w:rsidP="00000000" w:rsidRDefault="00000000" w:rsidRPr="00000000" w14:paraId="000002A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3: Interface of Transport Slice Controller</w:t>
      </w:r>
    </w:p>
    <w:p w:rsidR="00000000" w:rsidDel="00000000" w:rsidP="00000000" w:rsidRDefault="00000000" w:rsidRPr="00000000" w14:paraId="000002A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5.3. </w:t>
      </w:r>
      <w:commentRangeStart w:id="22"/>
      <w:r w:rsidDel="00000000" w:rsidR="00000000" w:rsidRPr="00000000">
        <w:rPr>
          <w:rFonts w:ascii="Courier New" w:cs="Courier New" w:eastAsia="Courier New" w:hAnsi="Courier New"/>
          <w:sz w:val="18"/>
          <w:szCs w:val="18"/>
          <w:rtl w:val="0"/>
        </w:rPr>
        <w:t xml:space="preserve"> Transport slice Realization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2A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Realization of a Transport Slice is a mapping of underlying</w:t>
      </w:r>
    </w:p>
    <w:p w:rsidR="00000000" w:rsidDel="00000000" w:rsidP="00000000" w:rsidRDefault="00000000" w:rsidRPr="00000000" w14:paraId="000002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infrastructure with its definition.  It is technology specific entity</w:t>
      </w:r>
    </w:p>
    <w:p w:rsidR="00000000" w:rsidDel="00000000" w:rsidP="00000000" w:rsidRDefault="00000000" w:rsidRPr="00000000" w14:paraId="000002A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that is created and maintained over southbound interfaces.  The</w:t>
      </w:r>
    </w:p>
    <w:p w:rsidR="00000000" w:rsidDel="00000000" w:rsidP="00000000" w:rsidRDefault="00000000" w:rsidRPr="00000000" w14:paraId="000002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controller(s) export the connectivity and resource mappings</w:t>
      </w:r>
    </w:p>
    <w:p w:rsidR="00000000" w:rsidDel="00000000" w:rsidP="00000000" w:rsidRDefault="00000000" w:rsidRPr="00000000" w14:paraId="000002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the TSC.  The network controller abstracts the details of</w:t>
      </w:r>
    </w:p>
    <w:p w:rsidR="00000000" w:rsidDel="00000000" w:rsidP="00000000" w:rsidRDefault="00000000" w:rsidRPr="00000000" w14:paraId="000002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underlying resources from the TSC.</w:t>
      </w:r>
    </w:p>
    <w:p w:rsidR="00000000" w:rsidDel="00000000" w:rsidP="00000000" w:rsidRDefault="00000000" w:rsidRPr="00000000" w14:paraId="000002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realization may be achieved in the form of either physical or</w:t>
      </w:r>
    </w:p>
    <w:p w:rsidR="00000000" w:rsidDel="00000000" w:rsidP="00000000" w:rsidRDefault="00000000" w:rsidRPr="00000000" w14:paraId="000002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logical connectivity through VPNs, a variety of tunneling</w:t>
      </w:r>
    </w:p>
    <w:p w:rsidR="00000000" w:rsidDel="00000000" w:rsidP="00000000" w:rsidRDefault="00000000" w:rsidRPr="00000000" w14:paraId="000002B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technologies such as segment routing, SFC, etc.  Accordingly,</w:t>
      </w:r>
    </w:p>
    <w:p w:rsidR="00000000" w:rsidDel="00000000" w:rsidP="00000000" w:rsidRDefault="00000000" w:rsidRPr="00000000" w14:paraId="000002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endpoints may be realized as physical or logical service or network</w:t>
      </w:r>
    </w:p>
    <w:p w:rsidR="00000000" w:rsidDel="00000000" w:rsidP="00000000" w:rsidRDefault="00000000" w:rsidRPr="00000000" w14:paraId="000002B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functions.</w:t>
      </w:r>
    </w:p>
    <w:p w:rsidR="00000000" w:rsidDel="00000000" w:rsidP="00000000" w:rsidRDefault="00000000" w:rsidRPr="00000000" w14:paraId="000002B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13]</w:t>
      </w:r>
    </w:p>
    <w:p w:rsidR="00000000" w:rsidDel="00000000" w:rsidP="00000000" w:rsidRDefault="00000000" w:rsidRPr="00000000" w14:paraId="000002BD">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B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6.  </w:t>
      </w:r>
      <w:commentRangeStart w:id="23"/>
      <w:r w:rsidDel="00000000" w:rsidR="00000000" w:rsidRPr="00000000">
        <w:rPr>
          <w:rFonts w:ascii="Courier New" w:cs="Courier New" w:eastAsia="Courier New" w:hAnsi="Courier New"/>
          <w:sz w:val="18"/>
          <w:szCs w:val="18"/>
          <w:rtl w:val="0"/>
        </w:rPr>
        <w:t xml:space="preserve">Relationship with End-to-End Network Slicing</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2C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end-to-end (E2E) network slice is a complete logical network that</w:t>
      </w:r>
    </w:p>
    <w:p w:rsidR="00000000" w:rsidDel="00000000" w:rsidP="00000000" w:rsidRDefault="00000000" w:rsidRPr="00000000" w14:paraId="000002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provides a service in its entirety with a specific assurance to the</w:t>
      </w:r>
    </w:p>
    <w:p w:rsidR="00000000" w:rsidDel="00000000" w:rsidP="00000000" w:rsidRDefault="00000000" w:rsidRPr="00000000" w14:paraId="000002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  A transport slice concerns with those assurance aspects</w:t>
      </w:r>
    </w:p>
    <w:p w:rsidR="00000000" w:rsidDel="00000000" w:rsidP="00000000" w:rsidRDefault="00000000" w:rsidRPr="00000000" w14:paraId="000002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only within the transport networks.  Consider Figure 4, where a</w:t>
      </w:r>
    </w:p>
    <w:p w:rsidR="00000000" w:rsidDel="00000000" w:rsidP="00000000" w:rsidRDefault="00000000" w:rsidRPr="00000000" w14:paraId="000002C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network operator has an E2E network slice that traverses multiple</w:t>
      </w:r>
    </w:p>
    <w:p w:rsidR="00000000" w:rsidDel="00000000" w:rsidP="00000000" w:rsidRDefault="00000000" w:rsidRPr="00000000" w14:paraId="000002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networks.  Each of these networks might use any</w:t>
      </w:r>
    </w:p>
    <w:p w:rsidR="00000000" w:rsidDel="00000000" w:rsidP="00000000" w:rsidRDefault="00000000" w:rsidRPr="00000000" w14:paraId="000002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number of technologies, including but not limited to IP, MPLS, Fiber-</w:t>
      </w:r>
    </w:p>
    <w:p w:rsidR="00000000" w:rsidDel="00000000" w:rsidP="00000000" w:rsidRDefault="00000000" w:rsidRPr="00000000" w14:paraId="000002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Optics (e.g.  WDM, DWDM), Passive Optical Networking (PON),</w:t>
      </w:r>
    </w:p>
    <w:p w:rsidR="00000000" w:rsidDel="00000000" w:rsidP="00000000" w:rsidRDefault="00000000" w:rsidRPr="00000000" w14:paraId="000002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Microwave, etc.</w:t>
      </w:r>
    </w:p>
    <w:p w:rsidR="00000000" w:rsidDel="00000000" w:rsidP="00000000" w:rsidRDefault="00000000" w:rsidRPr="00000000" w14:paraId="000002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of these networks includes multiple (physical or virtual) nodes</w:t>
      </w:r>
    </w:p>
    <w:p w:rsidR="00000000" w:rsidDel="00000000" w:rsidP="00000000" w:rsidRDefault="00000000" w:rsidRPr="00000000" w14:paraId="000002C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and may also provide network functions beyond simply carrying of</w:t>
      </w:r>
    </w:p>
    <w:p w:rsidR="00000000" w:rsidDel="00000000" w:rsidP="00000000" w:rsidRDefault="00000000" w:rsidRPr="00000000" w14:paraId="000002C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technology-specific protocol data units.  The types of nodes used in</w:t>
      </w:r>
    </w:p>
    <w:p w:rsidR="00000000" w:rsidDel="00000000" w:rsidP="00000000" w:rsidRDefault="00000000" w:rsidRPr="00000000" w14:paraId="000002D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any of these networks may include:</w:t>
      </w:r>
    </w:p>
    <w:p w:rsidR="00000000" w:rsidDel="00000000" w:rsidP="00000000" w:rsidRDefault="00000000" w:rsidRPr="00000000" w14:paraId="000002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Packet/frame processing nodes (e.g., Routers, Switches)</w:t>
      </w:r>
    </w:p>
    <w:p w:rsidR="00000000" w:rsidDel="00000000" w:rsidP="00000000" w:rsidRDefault="00000000" w:rsidRPr="00000000" w14:paraId="000002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Application servers</w:t>
      </w:r>
    </w:p>
    <w:p w:rsidR="00000000" w:rsidDel="00000000" w:rsidP="00000000" w:rsidRDefault="00000000" w:rsidRPr="00000000" w14:paraId="000002D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Service Functions(e.g., Firewall, Loadbalancer)</w:t>
      </w:r>
    </w:p>
    <w:p w:rsidR="00000000" w:rsidDel="00000000" w:rsidP="00000000" w:rsidRDefault="00000000" w:rsidRPr="00000000" w14:paraId="000002D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Radio Access Network (RAN) components</w:t>
      </w:r>
    </w:p>
    <w:p w:rsidR="00000000" w:rsidDel="00000000" w:rsidP="00000000" w:rsidRDefault="00000000" w:rsidRPr="00000000" w14:paraId="000002D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Mobile Core components</w:t>
      </w:r>
    </w:p>
    <w:p w:rsidR="00000000" w:rsidDel="00000000" w:rsidP="00000000" w:rsidRDefault="00000000" w:rsidRPr="00000000" w14:paraId="000002D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Microwave transceivers</w:t>
      </w:r>
    </w:p>
    <w:p w:rsidR="00000000" w:rsidDel="00000000" w:rsidP="00000000" w:rsidRDefault="00000000" w:rsidRPr="00000000" w14:paraId="000002D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Optical repeaters</w:t>
      </w:r>
    </w:p>
    <w:p w:rsidR="00000000" w:rsidDel="00000000" w:rsidP="00000000" w:rsidRDefault="00000000" w:rsidRPr="00000000" w14:paraId="000002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etc.</w:t>
      </w:r>
    </w:p>
    <w:p w:rsidR="00000000" w:rsidDel="00000000" w:rsidP="00000000" w:rsidRDefault="00000000" w:rsidRPr="00000000" w14:paraId="000002E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Each network may support different technologies and an E2E network</w:t>
      </w:r>
    </w:p>
    <w:p w:rsidR="00000000" w:rsidDel="00000000" w:rsidP="00000000" w:rsidRDefault="00000000" w:rsidRPr="00000000" w14:paraId="000002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 is a combination of these networks.  As an example:</w:t>
      </w:r>
    </w:p>
    <w:p w:rsidR="00000000" w:rsidDel="00000000" w:rsidP="00000000" w:rsidRDefault="00000000" w:rsidRPr="00000000" w14:paraId="000002E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1 might contain multiple 5G RAN nodes connected to a few</w:t>
      </w:r>
    </w:p>
    <w:p w:rsidR="00000000" w:rsidDel="00000000" w:rsidP="00000000" w:rsidRDefault="00000000" w:rsidRPr="00000000" w14:paraId="000002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Cell Site Gateways (CSG) routers.</w:t>
      </w:r>
    </w:p>
    <w:p w:rsidR="00000000" w:rsidDel="00000000" w:rsidP="00000000" w:rsidRDefault="00000000" w:rsidRPr="00000000" w14:paraId="000002E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2 might have one or more layer-3 routers and layer-2</w:t>
      </w:r>
    </w:p>
    <w:p w:rsidR="00000000" w:rsidDel="00000000" w:rsidP="00000000" w:rsidRDefault="00000000" w:rsidRPr="00000000" w14:paraId="000002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switches which may run on top of an optical network.</w:t>
      </w:r>
    </w:p>
    <w:p w:rsidR="00000000" w:rsidDel="00000000" w:rsidP="00000000" w:rsidRDefault="00000000" w:rsidRPr="00000000" w14:paraId="000002E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Network 3 might have a number of 5G RAN nodes connected to Passive</w:t>
      </w:r>
    </w:p>
    <w:p w:rsidR="00000000" w:rsidDel="00000000" w:rsidP="00000000" w:rsidRDefault="00000000" w:rsidRPr="00000000" w14:paraId="000002E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Optical Network (PON) switches.</w:t>
      </w:r>
    </w:p>
    <w:p w:rsidR="00000000" w:rsidDel="00000000" w:rsidP="00000000" w:rsidRDefault="00000000" w:rsidRPr="00000000" w14:paraId="000002E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E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14]</w:t>
      </w:r>
    </w:p>
    <w:p w:rsidR="00000000" w:rsidDel="00000000" w:rsidP="00000000" w:rsidRDefault="00000000" w:rsidRPr="00000000" w14:paraId="000002F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F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2F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 E2E NS ======================&gt;</w:t>
      </w:r>
    </w:p>
    <w:p w:rsidR="00000000" w:rsidDel="00000000" w:rsidP="00000000" w:rsidRDefault="00000000" w:rsidRPr="00000000" w14:paraId="000002F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&lt;-OS1-&gt; &lt;-TS1-&gt; &lt;-TS2-&gt; &lt;-OS2-&gt;   ...   &lt;-TSn-&gt; &lt;-OSm-&gt;</w:t>
      </w:r>
    </w:p>
    <w:p w:rsidR="00000000" w:rsidDel="00000000" w:rsidP="00000000" w:rsidRDefault="00000000" w:rsidRPr="00000000" w14:paraId="000002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F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2F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F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        .'        '   |</w:t>
      </w:r>
    </w:p>
    <w:p w:rsidR="00000000" w:rsidDel="00000000" w:rsidP="00000000" w:rsidRDefault="00000000" w:rsidRPr="00000000" w14:paraId="000002F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  (  Network-1  )  (  Network-2  ) ... (  Network-p ) |[EU-y]</w:t>
      </w:r>
    </w:p>
    <w:p w:rsidR="00000000" w:rsidDel="00000000" w:rsidP="00000000" w:rsidRDefault="00000000" w:rsidRPr="00000000" w14:paraId="0000030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       `----------'  |</w:t>
      </w:r>
    </w:p>
    <w:p w:rsidR="00000000" w:rsidDel="00000000" w:rsidP="00000000" w:rsidRDefault="00000000" w:rsidRPr="00000000" w14:paraId="0000030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30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Operator-z                      |</w:t>
      </w:r>
    </w:p>
    <w:p w:rsidR="00000000" w:rsidDel="00000000" w:rsidP="00000000" w:rsidRDefault="00000000" w:rsidRPr="00000000" w14:paraId="0000030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0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Legend:</w:t>
      </w:r>
    </w:p>
    <w:p w:rsidR="00000000" w:rsidDel="00000000" w:rsidP="00000000" w:rsidRDefault="00000000" w:rsidRPr="00000000" w14:paraId="0000030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E2E NS: End-to-end network slice</w:t>
      </w:r>
    </w:p>
    <w:p w:rsidR="00000000" w:rsidDel="00000000" w:rsidP="00000000" w:rsidRDefault="00000000" w:rsidRPr="00000000" w14:paraId="0000030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TSn: Transport Slice n</w:t>
      </w:r>
    </w:p>
    <w:p w:rsidR="00000000" w:rsidDel="00000000" w:rsidP="00000000" w:rsidRDefault="00000000" w:rsidRPr="00000000" w14:paraId="0000030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OSm: Other Slice m</w:t>
      </w:r>
    </w:p>
    <w:p w:rsidR="00000000" w:rsidDel="00000000" w:rsidP="00000000" w:rsidRDefault="00000000" w:rsidRPr="00000000" w14:paraId="0000030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EU-x: End User-x</w:t>
      </w:r>
    </w:p>
    <w:p w:rsidR="00000000" w:rsidDel="00000000" w:rsidP="00000000" w:rsidRDefault="00000000" w:rsidRPr="00000000" w14:paraId="0000030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End User-y</w:t>
      </w:r>
    </w:p>
    <w:p w:rsidR="00000000" w:rsidDel="00000000" w:rsidP="00000000" w:rsidRDefault="00000000" w:rsidRPr="00000000" w14:paraId="0000030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Figure 4: E2E network slice</w:t>
      </w:r>
    </w:p>
    <w:p w:rsidR="00000000" w:rsidDel="00000000" w:rsidP="00000000" w:rsidRDefault="00000000" w:rsidRPr="00000000" w14:paraId="0000030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0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an operator-z creates a specific E2E network slice, it may</w:t>
      </w:r>
    </w:p>
    <w:p w:rsidR="00000000" w:rsidDel="00000000" w:rsidP="00000000" w:rsidRDefault="00000000" w:rsidRPr="00000000" w14:paraId="0000030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one or more of transport slices and other slices (application</w:t>
      </w:r>
    </w:p>
    <w:p w:rsidR="00000000" w:rsidDel="00000000" w:rsidP="00000000" w:rsidRDefault="00000000" w:rsidRPr="00000000" w14:paraId="0000031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logic or other system functions).</w:t>
      </w:r>
    </w:p>
    <w:p w:rsidR="00000000" w:rsidDel="00000000" w:rsidP="00000000" w:rsidRDefault="00000000" w:rsidRPr="00000000" w14:paraId="0000031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independent E2E logical network (called E2E network slice) is</w:t>
      </w:r>
    </w:p>
    <w:p w:rsidR="00000000" w:rsidDel="00000000" w:rsidP="00000000" w:rsidRDefault="00000000" w:rsidRPr="00000000" w14:paraId="0000031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created for a service (e.g.  CCTV, autonomous driving, HD map, etc.)</w:t>
      </w:r>
    </w:p>
    <w:p w:rsidR="00000000" w:rsidDel="00000000" w:rsidP="00000000" w:rsidRDefault="00000000" w:rsidRPr="00000000" w14:paraId="0000031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a specific network SLO requirement e.g. a secure connection with</w:t>
      </w:r>
    </w:p>
    <w:p w:rsidR="00000000" w:rsidDel="00000000" w:rsidP="00000000" w:rsidRDefault="00000000" w:rsidRPr="00000000" w14:paraId="0000031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 E2E latency less than 5ms, from End User-x (EU-x) to End User-y</w:t>
      </w:r>
    </w:p>
    <w:p w:rsidR="00000000" w:rsidDel="00000000" w:rsidP="00000000" w:rsidRDefault="00000000" w:rsidRPr="00000000" w14:paraId="0000031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(EU-y).  EU-x maybe a 5G user equipment such as an infotainment unit</w:t>
      </w:r>
    </w:p>
    <w:p w:rsidR="00000000" w:rsidDel="00000000" w:rsidP="00000000" w:rsidRDefault="00000000" w:rsidRPr="00000000" w14:paraId="0000031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 car, CCTV, or a car for autonomous driving, etc. and EU-y in 5G</w:t>
      </w:r>
    </w:p>
    <w:p w:rsidR="00000000" w:rsidDel="00000000" w:rsidP="00000000" w:rsidRDefault="00000000" w:rsidRPr="00000000" w14:paraId="0000031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 5G application server, IMS, etc.</w:t>
      </w:r>
    </w:p>
    <w:p w:rsidR="00000000" w:rsidDel="00000000" w:rsidP="00000000" w:rsidRDefault="00000000" w:rsidRPr="00000000" w14:paraId="0000031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Figure 4, "E2E NS" is that logical network with requested SLO</w:t>
      </w:r>
    </w:p>
    <w:p w:rsidR="00000000" w:rsidDel="00000000" w:rsidP="00000000" w:rsidRDefault="00000000" w:rsidRPr="00000000" w14:paraId="0000031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between EU-x to EU-y and is associated with a customer and a specific</w:t>
      </w:r>
    </w:p>
    <w:p w:rsidR="00000000" w:rsidDel="00000000" w:rsidP="00000000" w:rsidRDefault="00000000" w:rsidRPr="00000000" w14:paraId="0000031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type.</w:t>
      </w:r>
    </w:p>
    <w:p w:rsidR="00000000" w:rsidDel="00000000" w:rsidP="00000000" w:rsidRDefault="00000000" w:rsidRPr="00000000" w14:paraId="0000031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  Security Considerations</w:t>
      </w:r>
    </w:p>
    <w:p w:rsidR="00000000" w:rsidDel="00000000" w:rsidP="00000000" w:rsidRDefault="00000000" w:rsidRPr="00000000" w14:paraId="0000031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TBD</w:t>
      </w:r>
    </w:p>
    <w:p w:rsidR="00000000" w:rsidDel="00000000" w:rsidP="00000000" w:rsidRDefault="00000000" w:rsidRPr="00000000" w14:paraId="0000032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8.  IANA Considerations</w:t>
      </w:r>
    </w:p>
    <w:p w:rsidR="00000000" w:rsidDel="00000000" w:rsidP="00000000" w:rsidRDefault="00000000" w:rsidRPr="00000000" w14:paraId="0000032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memo includes no request to IANA.</w:t>
      </w:r>
    </w:p>
    <w:p w:rsidR="00000000" w:rsidDel="00000000" w:rsidP="00000000" w:rsidRDefault="00000000" w:rsidRPr="00000000" w14:paraId="0000032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15]</w:t>
      </w:r>
    </w:p>
    <w:p w:rsidR="00000000" w:rsidDel="00000000" w:rsidP="00000000" w:rsidRDefault="00000000" w:rsidRPr="00000000" w14:paraId="0000032D">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2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2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  Acknowledgment</w:t>
      </w:r>
    </w:p>
    <w:p w:rsidR="00000000" w:rsidDel="00000000" w:rsidP="00000000" w:rsidRDefault="00000000" w:rsidRPr="00000000" w14:paraId="0000033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entire TEAS NS design team and everyone participating in those</w:t>
      </w:r>
    </w:p>
    <w:p w:rsidR="00000000" w:rsidDel="00000000" w:rsidP="00000000" w:rsidRDefault="00000000" w:rsidRPr="00000000" w14:paraId="0000033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discussion has contributed to this draft.  Particularly, Eric Gray,</w:t>
      </w:r>
    </w:p>
    <w:p w:rsidR="00000000" w:rsidDel="00000000" w:rsidP="00000000" w:rsidRDefault="00000000" w:rsidRPr="00000000" w14:paraId="0000033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Xufeng Liu, Jie Dong, Jeff Tantsura, and Jari Arkko for a thorough</w:t>
      </w:r>
    </w:p>
    <w:p w:rsidR="00000000" w:rsidDel="00000000" w:rsidP="00000000" w:rsidRDefault="00000000" w:rsidRPr="00000000" w14:paraId="0000033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review among other contributions.</w:t>
      </w:r>
    </w:p>
    <w:p w:rsidR="00000000" w:rsidDel="00000000" w:rsidP="00000000" w:rsidRDefault="00000000" w:rsidRPr="00000000" w14:paraId="0000033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 </w:t>
      </w:r>
      <w:commentRangeStart w:id="24"/>
      <w:r w:rsidDel="00000000" w:rsidR="00000000" w:rsidRPr="00000000">
        <w:rPr>
          <w:rFonts w:ascii="Courier New" w:cs="Courier New" w:eastAsia="Courier New" w:hAnsi="Courier New"/>
          <w:sz w:val="18"/>
          <w:szCs w:val="18"/>
          <w:rtl w:val="0"/>
        </w:rPr>
        <w:t xml:space="preserve"> Appendix 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33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A">
      <w:pPr>
        <w:spacing w:before="0" w:lineRule="auto"/>
        <w:rPr>
          <w:rFonts w:ascii="Courier New" w:cs="Courier New" w:eastAsia="Courier New" w:hAnsi="Courier New"/>
          <w:sz w:val="18"/>
          <w:szCs w:val="18"/>
        </w:rPr>
      </w:pPr>
      <w:commentRangeStart w:id="25"/>
      <w:commentRangeStart w:id="26"/>
      <w:r w:rsidDel="00000000" w:rsidR="00000000" w:rsidRPr="00000000">
        <w:rPr>
          <w:rFonts w:ascii="Courier New" w:cs="Courier New" w:eastAsia="Courier New" w:hAnsi="Courier New"/>
          <w:sz w:val="18"/>
          <w:szCs w:val="18"/>
          <w:rtl w:val="0"/>
        </w:rPr>
        <w:t xml:space="preserve">10.1.  On Meeting guarantees of service objectives</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33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3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Due to overloading of the term, a further discussion is added to</w:t>
      </w:r>
    </w:p>
    <w:p w:rsidR="00000000" w:rsidDel="00000000" w:rsidP="00000000" w:rsidRDefault="00000000" w:rsidRPr="00000000" w14:paraId="0000033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highlight two aspects of isolation, first the resolution of isolation</w:t>
      </w:r>
    </w:p>
    <w:p w:rsidR="00000000" w:rsidDel="00000000" w:rsidP="00000000" w:rsidRDefault="00000000" w:rsidRPr="00000000" w14:paraId="0000033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of an objective (as described above) and second, the dedicated use or</w:t>
      </w:r>
    </w:p>
    <w:p w:rsidR="00000000" w:rsidDel="00000000" w:rsidP="00000000" w:rsidRDefault="00000000" w:rsidRPr="00000000" w14:paraId="0000033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hard-separation perspective of the resource.</w:t>
      </w:r>
    </w:p>
    <w:p w:rsidR="00000000" w:rsidDel="00000000" w:rsidP="00000000" w:rsidRDefault="00000000" w:rsidRPr="00000000" w14:paraId="0000034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Providing a hard resolution of guarantee for the characteristics of a</w:t>
      </w:r>
    </w:p>
    <w:p w:rsidR="00000000" w:rsidDel="00000000" w:rsidP="00000000" w:rsidRDefault="00000000" w:rsidRPr="00000000" w14:paraId="0000034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 means that the behavior and performance of other</w:t>
      </w:r>
    </w:p>
    <w:p w:rsidR="00000000" w:rsidDel="00000000" w:rsidP="00000000" w:rsidRDefault="00000000" w:rsidRPr="00000000" w14:paraId="0000034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should not impact that slice, even if they run over</w:t>
      </w:r>
    </w:p>
    <w:p w:rsidR="00000000" w:rsidDel="00000000" w:rsidP="00000000" w:rsidRDefault="00000000" w:rsidRPr="00000000" w14:paraId="0000034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same underlying infrastructure or use logically shared network</w:t>
      </w:r>
    </w:p>
    <w:p w:rsidR="00000000" w:rsidDel="00000000" w:rsidP="00000000" w:rsidRDefault="00000000" w:rsidRPr="00000000" w14:paraId="0000034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resources.</w:t>
      </w:r>
    </w:p>
    <w:p w:rsidR="00000000" w:rsidDel="00000000" w:rsidP="00000000" w:rsidRDefault="00000000" w:rsidRPr="00000000" w14:paraId="0000034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the context of soft resolution of guarantees, since the transport</w:t>
      </w:r>
    </w:p>
    <w:p w:rsidR="00000000" w:rsidDel="00000000" w:rsidP="00000000" w:rsidRDefault="00000000" w:rsidRPr="00000000" w14:paraId="0000034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are logically partitioned over the shared resources, a certain</w:t>
      </w:r>
    </w:p>
    <w:p w:rsidR="00000000" w:rsidDel="00000000" w:rsidP="00000000" w:rsidRDefault="00000000" w:rsidRPr="00000000" w14:paraId="0000034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degree of commitment to the guarantee is expected even when it is not</w:t>
      </w:r>
    </w:p>
    <w:p w:rsidR="00000000" w:rsidDel="00000000" w:rsidP="00000000" w:rsidRDefault="00000000" w:rsidRPr="00000000" w14:paraId="0000034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hard.  When the shared resource pools begin to become saturated, SLO</w:t>
      </w:r>
    </w:p>
    <w:p w:rsidR="00000000" w:rsidDel="00000000" w:rsidP="00000000" w:rsidRDefault="00000000" w:rsidRPr="00000000" w14:paraId="0000034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violations can happen, however, impacting only the performance or</w:t>
      </w:r>
    </w:p>
    <w:p w:rsidR="00000000" w:rsidDel="00000000" w:rsidP="00000000" w:rsidRDefault="00000000" w:rsidRPr="00000000" w14:paraId="0000034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operation of service associated with the transport slice.</w:t>
      </w:r>
    </w:p>
    <w:p w:rsidR="00000000" w:rsidDel="00000000" w:rsidP="00000000" w:rsidRDefault="00000000" w:rsidRPr="00000000" w14:paraId="0000034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This degree of isolation can be derived from availability</w:t>
      </w:r>
    </w:p>
    <w:p w:rsidR="00000000" w:rsidDel="00000000" w:rsidP="00000000" w:rsidRDefault="00000000" w:rsidRPr="00000000" w14:paraId="0000034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requested, such as whether a hard or soft guarantee</w:t>
      </w:r>
    </w:p>
    <w:p w:rsidR="00000000" w:rsidDel="00000000" w:rsidP="00000000" w:rsidRDefault="00000000" w:rsidRPr="00000000" w14:paraId="0000035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was requested.  Requesting a hard guarantee may commit more resources</w:t>
      </w:r>
    </w:p>
    <w:p w:rsidR="00000000" w:rsidDel="00000000" w:rsidP="00000000" w:rsidRDefault="00000000" w:rsidRPr="00000000" w14:paraId="0000035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than would be required for a softer limit.</w:t>
      </w:r>
    </w:p>
    <w:p w:rsidR="00000000" w:rsidDel="00000000" w:rsidP="00000000" w:rsidRDefault="00000000" w:rsidRPr="00000000" w14:paraId="0000035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addition, resource isolation may be applied to ensure dedicated</w:t>
      </w:r>
    </w:p>
    <w:p w:rsidR="00000000" w:rsidDel="00000000" w:rsidP="00000000" w:rsidRDefault="00000000" w:rsidRPr="00000000" w14:paraId="0000035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access to a particular node, for instance.  In such requests a</w:t>
      </w:r>
    </w:p>
    <w:p w:rsidR="00000000" w:rsidDel="00000000" w:rsidP="00000000" w:rsidRDefault="00000000" w:rsidRPr="00000000" w14:paraId="0000035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dedicated allocation to a link, node and/or other resources to create</w:t>
      </w:r>
    </w:p>
    <w:p w:rsidR="00000000" w:rsidDel="00000000" w:rsidP="00000000" w:rsidRDefault="00000000" w:rsidRPr="00000000" w14:paraId="0000035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 transport slice for a particular service.  For example, a mission-</w:t>
      </w:r>
    </w:p>
    <w:p w:rsidR="00000000" w:rsidDel="00000000" w:rsidP="00000000" w:rsidRDefault="00000000" w:rsidRPr="00000000" w14:paraId="0000035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critical service may ask for a dedicated router and/or a link or port</w:t>
      </w:r>
    </w:p>
    <w:p w:rsidR="00000000" w:rsidDel="00000000" w:rsidP="00000000" w:rsidRDefault="00000000" w:rsidRPr="00000000" w14:paraId="0000035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 complete isolation from other services.</w:t>
      </w:r>
    </w:p>
    <w:p w:rsidR="00000000" w:rsidDel="00000000" w:rsidP="00000000" w:rsidRDefault="00000000" w:rsidRPr="00000000" w14:paraId="0000035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realizing a transport slice, a network controller should be</w:t>
      </w:r>
    </w:p>
    <w:p w:rsidR="00000000" w:rsidDel="00000000" w:rsidP="00000000" w:rsidRDefault="00000000" w:rsidRPr="00000000" w14:paraId="0000035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responsible for allocating and providing resources according to the</w:t>
      </w:r>
    </w:p>
    <w:p w:rsidR="00000000" w:rsidDel="00000000" w:rsidP="00000000" w:rsidRDefault="00000000" w:rsidRPr="00000000" w14:paraId="0000035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objectives.</w:t>
      </w:r>
    </w:p>
    <w:p w:rsidR="00000000" w:rsidDel="00000000" w:rsidP="00000000" w:rsidRDefault="00000000" w:rsidRPr="00000000" w14:paraId="0000035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5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 violations can occur for two reasons and corresponding statements</w:t>
      </w:r>
    </w:p>
    <w:p w:rsidR="00000000" w:rsidDel="00000000" w:rsidP="00000000" w:rsidRDefault="00000000" w:rsidRPr="00000000" w14:paraId="0000035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apply</w:t>
      </w:r>
    </w:p>
    <w:p w:rsidR="00000000" w:rsidDel="00000000" w:rsidP="00000000" w:rsidRDefault="00000000" w:rsidRPr="00000000" w14:paraId="0000036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16]</w:t>
      </w:r>
    </w:p>
    <w:p w:rsidR="00000000" w:rsidDel="00000000" w:rsidP="00000000" w:rsidRDefault="00000000" w:rsidRPr="00000000" w14:paraId="0000036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6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6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Shared resource interference: i.e. multiple transport slices</w:t>
      </w:r>
    </w:p>
    <w:p w:rsidR="00000000" w:rsidDel="00000000" w:rsidP="00000000" w:rsidRDefault="00000000" w:rsidRPr="00000000" w14:paraId="0000036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simultaneously share the same resource, and one of them consume</w:t>
      </w:r>
    </w:p>
    <w:p w:rsidR="00000000" w:rsidDel="00000000" w:rsidP="00000000" w:rsidRDefault="00000000" w:rsidRPr="00000000" w14:paraId="0000036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 resource in surplus.  If the SLO guarantees are strictly</w:t>
      </w:r>
    </w:p>
    <w:p w:rsidR="00000000" w:rsidDel="00000000" w:rsidP="00000000" w:rsidRDefault="00000000" w:rsidRPr="00000000" w14:paraId="0000036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required, then the network controller can be informed of this by</w:t>
      </w:r>
    </w:p>
    <w:p w:rsidR="00000000" w:rsidDel="00000000" w:rsidP="00000000" w:rsidRDefault="00000000" w:rsidRPr="00000000" w14:paraId="0000036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requesting a hard guarantee.  Note that the terms hard and soft</w:t>
      </w:r>
    </w:p>
    <w:p w:rsidR="00000000" w:rsidDel="00000000" w:rsidP="00000000" w:rsidRDefault="00000000" w:rsidRPr="00000000" w14:paraId="0000036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limit are requirement oriented and different from what is</w:t>
      </w:r>
    </w:p>
    <w:p w:rsidR="00000000" w:rsidDel="00000000" w:rsidP="00000000" w:rsidRDefault="00000000" w:rsidRPr="00000000" w14:paraId="0000036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in, [I-D.ietf-teas-enhanced-vpn]).</w:t>
      </w:r>
    </w:p>
    <w:p w:rsidR="00000000" w:rsidDel="00000000" w:rsidP="00000000" w:rsidRDefault="00000000" w:rsidRPr="00000000" w14:paraId="0000037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  Resource failure or fault occurs, such as a link or node failure.</w:t>
      </w:r>
    </w:p>
    <w:p w:rsidR="00000000" w:rsidDel="00000000" w:rsidP="00000000" w:rsidRDefault="00000000" w:rsidRPr="00000000" w14:paraId="0000037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it is important to defend against these, the relevant</w:t>
      </w:r>
    </w:p>
    <w:p w:rsidR="00000000" w:rsidDel="00000000" w:rsidP="00000000" w:rsidRDefault="00000000" w:rsidRPr="00000000" w14:paraId="0000037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resource redundancy (and perhaps some other</w:t>
      </w:r>
    </w:p>
    <w:p w:rsidR="00000000" w:rsidDel="00000000" w:rsidP="00000000" w:rsidRDefault="00000000" w:rsidRPr="00000000" w14:paraId="0000037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characteristics on restoration speed and other factors) need to be</w:t>
      </w:r>
    </w:p>
    <w:p w:rsidR="00000000" w:rsidDel="00000000" w:rsidP="00000000" w:rsidRDefault="00000000" w:rsidRPr="00000000" w14:paraId="0000037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w:t>
      </w:r>
    </w:p>
    <w:p w:rsidR="00000000" w:rsidDel="00000000" w:rsidP="00000000" w:rsidRDefault="00000000" w:rsidRPr="00000000" w14:paraId="0000037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Restoration isolation: the network is not impacted for a period</w:t>
      </w:r>
    </w:p>
    <w:p w:rsidR="00000000" w:rsidDel="00000000" w:rsidP="00000000" w:rsidRDefault="00000000" w:rsidRPr="00000000" w14:paraId="0000037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longer than the given time.  For example, failover or the</w:t>
      </w:r>
    </w:p>
    <w:p w:rsidR="00000000" w:rsidDel="00000000" w:rsidP="00000000" w:rsidRDefault="00000000" w:rsidRPr="00000000" w14:paraId="0000037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restoration takes no longer than some number of</w:t>
      </w:r>
    </w:p>
    <w:p w:rsidR="00000000" w:rsidDel="00000000" w:rsidP="00000000" w:rsidRDefault="00000000" w:rsidRPr="00000000" w14:paraId="0000037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seconds.  This is specified by Availability SLO.</w:t>
      </w:r>
    </w:p>
    <w:p w:rsidR="00000000" w:rsidDel="00000000" w:rsidP="00000000" w:rsidRDefault="00000000" w:rsidRPr="00000000" w14:paraId="0000037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Protection isolation: the network path is protected with</w:t>
      </w:r>
    </w:p>
    <w:p w:rsidR="00000000" w:rsidDel="00000000" w:rsidP="00000000" w:rsidRDefault="00000000" w:rsidRPr="00000000" w14:paraId="0000037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specified backup path.  This is specified by Availability SLO.</w:t>
      </w:r>
    </w:p>
    <w:p w:rsidR="00000000" w:rsidDel="00000000" w:rsidP="00000000" w:rsidRDefault="00000000" w:rsidRPr="00000000" w14:paraId="0000037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7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SLA vs SLO discussion: In defining transport slices, the term SLO</w:t>
      </w:r>
    </w:p>
    <w:p w:rsidR="00000000" w:rsidDel="00000000" w:rsidP="00000000" w:rsidRDefault="00000000" w:rsidRPr="00000000" w14:paraId="0000038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instead of SLA is used even though SLAs are more commonly used term</w:t>
      </w:r>
    </w:p>
    <w:p w:rsidR="00000000" w:rsidDel="00000000" w:rsidP="00000000" w:rsidRDefault="00000000" w:rsidRPr="00000000" w14:paraId="0000038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by the operators.  SLOs are definitive and measurable parameters</w:t>
      </w:r>
    </w:p>
    <w:p w:rsidR="00000000" w:rsidDel="00000000" w:rsidP="00000000" w:rsidRDefault="00000000" w:rsidRPr="00000000" w14:paraId="0000038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associated with a service, therefore, network resource and</w:t>
      </w:r>
    </w:p>
    <w:p w:rsidR="00000000" w:rsidDel="00000000" w:rsidP="00000000" w:rsidRDefault="00000000" w:rsidRPr="00000000" w14:paraId="0000038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connectivity requirements are defined accurately.  In contrast,</w:t>
      </w:r>
    </w:p>
    <w:p w:rsidR="00000000" w:rsidDel="00000000" w:rsidP="00000000" w:rsidRDefault="00000000" w:rsidRPr="00000000" w14:paraId="0000038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level agreements represent contracts for a service between a</w:t>
      </w:r>
    </w:p>
    <w:p w:rsidR="00000000" w:rsidDel="00000000" w:rsidP="00000000" w:rsidRDefault="00000000" w:rsidRPr="00000000" w14:paraId="0000038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 provider and a service consumer (or subscriber).  Providers</w:t>
      </w:r>
    </w:p>
    <w:p w:rsidR="00000000" w:rsidDel="00000000" w:rsidP="00000000" w:rsidRDefault="00000000" w:rsidRPr="00000000" w14:paraId="0000038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then translate SLA into SLO; these translations vary from one service</w:t>
      </w:r>
    </w:p>
    <w:p w:rsidR="00000000" w:rsidDel="00000000" w:rsidP="00000000" w:rsidRDefault="00000000" w:rsidRPr="00000000" w14:paraId="0000038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provider to the other.  Therefore, all through within the scope of</w:t>
      </w:r>
    </w:p>
    <w:p w:rsidR="00000000" w:rsidDel="00000000" w:rsidP="00000000" w:rsidRDefault="00000000" w:rsidRPr="00000000" w14:paraId="0000038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transport slices term SLO will be used.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38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  Informative References</w:t>
      </w:r>
    </w:p>
    <w:p w:rsidR="00000000" w:rsidDel="00000000" w:rsidP="00000000" w:rsidRDefault="00000000" w:rsidRPr="00000000" w14:paraId="0000038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8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[I-D.contreras-teas-slice-nbi]</w:t>
      </w:r>
    </w:p>
    <w:p w:rsidR="00000000" w:rsidDel="00000000" w:rsidP="00000000" w:rsidRDefault="00000000" w:rsidRPr="00000000" w14:paraId="0000038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Contreras, L., Homma, S., and J. Ordonez-Lucena,</w:t>
      </w:r>
    </w:p>
    <w:p w:rsidR="00000000" w:rsidDel="00000000" w:rsidP="00000000" w:rsidRDefault="00000000" w:rsidRPr="00000000" w14:paraId="0000038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"Considerations for defining a Transport Slice NBI",</w:t>
      </w:r>
    </w:p>
    <w:p w:rsidR="00000000" w:rsidDel="00000000" w:rsidP="00000000" w:rsidRDefault="00000000" w:rsidRPr="00000000" w14:paraId="0000038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draft-contreras-teas-slice-nbi-01 (work in progress),</w:t>
      </w:r>
    </w:p>
    <w:p w:rsidR="00000000" w:rsidDel="00000000" w:rsidP="00000000" w:rsidRDefault="00000000" w:rsidRPr="00000000" w14:paraId="0000039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March 2020.</w:t>
      </w:r>
    </w:p>
    <w:p w:rsidR="00000000" w:rsidDel="00000000" w:rsidP="00000000" w:rsidRDefault="00000000" w:rsidRPr="00000000" w14:paraId="0000039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[I-D.ietf-teas-enhanced-vpn]</w:t>
      </w:r>
    </w:p>
    <w:p w:rsidR="00000000" w:rsidDel="00000000" w:rsidP="00000000" w:rsidRDefault="00000000" w:rsidRPr="00000000" w14:paraId="0000039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Dong, J., Bryant, S., Li, Z., Miyasaka, T., and Y. Lee, "A</w:t>
      </w:r>
    </w:p>
    <w:p w:rsidR="00000000" w:rsidDel="00000000" w:rsidP="00000000" w:rsidRDefault="00000000" w:rsidRPr="00000000" w14:paraId="0000039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Framework for Enhanced Virtual Private Networks (VPN+)</w:t>
      </w:r>
    </w:p>
    <w:p w:rsidR="00000000" w:rsidDel="00000000" w:rsidP="00000000" w:rsidRDefault="00000000" w:rsidRPr="00000000" w14:paraId="0000039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Services", draft-ietf-teas-enhanced-vpn-05 (work in</w:t>
      </w:r>
    </w:p>
    <w:p w:rsidR="00000000" w:rsidDel="00000000" w:rsidP="00000000" w:rsidRDefault="00000000" w:rsidRPr="00000000" w14:paraId="0000039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February 2020.</w:t>
      </w:r>
    </w:p>
    <w:p w:rsidR="00000000" w:rsidDel="00000000" w:rsidP="00000000" w:rsidRDefault="00000000" w:rsidRPr="00000000" w14:paraId="0000039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17]</w:t>
      </w:r>
    </w:p>
    <w:p w:rsidR="00000000" w:rsidDel="00000000" w:rsidP="00000000" w:rsidRDefault="00000000" w:rsidRPr="00000000" w14:paraId="0000039D">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9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9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[I-D.ietf-teas-sf-aware-topo-model]</w:t>
      </w:r>
    </w:p>
    <w:p w:rsidR="00000000" w:rsidDel="00000000" w:rsidP="00000000" w:rsidRDefault="00000000" w:rsidRPr="00000000" w14:paraId="000003A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Bryskin, I., Liu, X., Lee, Y., Guichard, J., Contreras,</w:t>
      </w:r>
    </w:p>
    <w:p w:rsidR="00000000" w:rsidDel="00000000" w:rsidP="00000000" w:rsidRDefault="00000000" w:rsidRPr="00000000" w14:paraId="000003A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 Ceccarelli, D., and J. Tantsura, "SF Aware TE Topology</w:t>
      </w:r>
    </w:p>
    <w:p w:rsidR="00000000" w:rsidDel="00000000" w:rsidP="00000000" w:rsidRDefault="00000000" w:rsidRPr="00000000" w14:paraId="000003A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YANG Model", draft-ietf-teas-sf-aware-topo-model-05 (work</w:t>
      </w:r>
    </w:p>
    <w:p w:rsidR="00000000" w:rsidDel="00000000" w:rsidP="00000000" w:rsidRDefault="00000000" w:rsidRPr="00000000" w14:paraId="000003A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 progress), March 2020.</w:t>
      </w:r>
    </w:p>
    <w:p w:rsidR="00000000" w:rsidDel="00000000" w:rsidP="00000000" w:rsidRDefault="00000000" w:rsidRPr="00000000" w14:paraId="000003A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[I-D.nsdt-teas-ns-framework]</w:t>
      </w:r>
    </w:p>
    <w:p w:rsidR="00000000" w:rsidDel="00000000" w:rsidP="00000000" w:rsidRDefault="00000000" w:rsidRPr="00000000" w14:paraId="000003A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Gray, E. and J. Drake, "Framework for Transport Network</w:t>
      </w:r>
    </w:p>
    <w:p w:rsidR="00000000" w:rsidDel="00000000" w:rsidP="00000000" w:rsidRDefault="00000000" w:rsidRPr="00000000" w14:paraId="000003A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Slices", draft-nsdt-teas-ns-framework-02 (work in</w:t>
      </w:r>
    </w:p>
    <w:p w:rsidR="00000000" w:rsidDel="00000000" w:rsidP="00000000" w:rsidRDefault="00000000" w:rsidRPr="00000000" w14:paraId="000003A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progress), March 2020.</w:t>
      </w:r>
    </w:p>
    <w:p w:rsidR="00000000" w:rsidDel="00000000" w:rsidP="00000000" w:rsidRDefault="00000000" w:rsidRPr="00000000" w14:paraId="000003A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A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[NFVGST]   ETSI, "NFVI Compute and Network Metrics Specification",</w:t>
      </w:r>
    </w:p>
    <w:p w:rsidR="00000000" w:rsidDel="00000000" w:rsidP="00000000" w:rsidRDefault="00000000" w:rsidRPr="00000000" w14:paraId="000003A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Febuary 2018, &lt;https://www.etsi.org/deliver/etsi_gs/NFV-</w:t>
      </w:r>
    </w:p>
    <w:p w:rsidR="00000000" w:rsidDel="00000000" w:rsidP="00000000" w:rsidRDefault="00000000" w:rsidRPr="00000000" w14:paraId="000003A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TST/001_099/008/02.04.01_60/gs_nfv-tst008v020401p.pdf&gt;.</w:t>
      </w:r>
    </w:p>
    <w:p w:rsidR="00000000" w:rsidDel="00000000" w:rsidP="00000000" w:rsidRDefault="00000000" w:rsidRPr="00000000" w14:paraId="000003A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[RFC2681]  Almes, G., Kalidindi, S., and M. Zekauskas, "A Round-trip</w:t>
      </w:r>
    </w:p>
    <w:p w:rsidR="00000000" w:rsidDel="00000000" w:rsidP="00000000" w:rsidRDefault="00000000" w:rsidRPr="00000000" w14:paraId="000003B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Delay Metric for IPPM", RFC 2681, DOI 10.17487/RFC2681,</w:t>
      </w:r>
    </w:p>
    <w:p w:rsidR="00000000" w:rsidDel="00000000" w:rsidP="00000000" w:rsidRDefault="00000000" w:rsidRPr="00000000" w14:paraId="000003B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September 1999, &lt;https://www.rfc-editor.org/info/rfc2681&gt;.</w:t>
      </w:r>
    </w:p>
    <w:p w:rsidR="00000000" w:rsidDel="00000000" w:rsidP="00000000" w:rsidRDefault="00000000" w:rsidRPr="00000000" w14:paraId="000003B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[RFC3022]  Srisuresh, P. and K. Egevang, "Traditional IP Network</w:t>
      </w:r>
    </w:p>
    <w:p w:rsidR="00000000" w:rsidDel="00000000" w:rsidP="00000000" w:rsidRDefault="00000000" w:rsidRPr="00000000" w14:paraId="000003B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 Translator (Traditional NAT)", RFC 3022,</w:t>
      </w:r>
    </w:p>
    <w:p w:rsidR="00000000" w:rsidDel="00000000" w:rsidP="00000000" w:rsidRDefault="00000000" w:rsidRPr="00000000" w14:paraId="000003B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10.17487/RFC3022, January 2001,</w:t>
      </w:r>
    </w:p>
    <w:p w:rsidR="00000000" w:rsidDel="00000000" w:rsidP="00000000" w:rsidRDefault="00000000" w:rsidRPr="00000000" w14:paraId="000003B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&lt;https://www.rfc-editor.org/info/rfc3022&gt;.</w:t>
      </w:r>
    </w:p>
    <w:p w:rsidR="00000000" w:rsidDel="00000000" w:rsidP="00000000" w:rsidRDefault="00000000" w:rsidRPr="00000000" w14:paraId="000003B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[RFC3393]  Demichelis, C. and P. Chimento, "IP Packet Delay Variation</w:t>
      </w:r>
    </w:p>
    <w:p w:rsidR="00000000" w:rsidDel="00000000" w:rsidP="00000000" w:rsidRDefault="00000000" w:rsidRPr="00000000" w14:paraId="000003B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Metric for IP Performance Metrics (IPPM)", RFC 3393,</w:t>
      </w:r>
    </w:p>
    <w:p w:rsidR="00000000" w:rsidDel="00000000" w:rsidP="00000000" w:rsidRDefault="00000000" w:rsidRPr="00000000" w14:paraId="000003B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DOI 10.17487/RFC3393, November 2002,</w:t>
      </w:r>
    </w:p>
    <w:p w:rsidR="00000000" w:rsidDel="00000000" w:rsidP="00000000" w:rsidRDefault="00000000" w:rsidRPr="00000000" w14:paraId="000003B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&lt;https://www.rfc-editor.org/info/rfc3393&gt;.</w:t>
      </w:r>
    </w:p>
    <w:p w:rsidR="00000000" w:rsidDel="00000000" w:rsidP="00000000" w:rsidRDefault="00000000" w:rsidRPr="00000000" w14:paraId="000003B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[RFC6146]  Bagnulo, M., Matthews, P., and I. van Beijnum, "Stateful</w:t>
      </w:r>
    </w:p>
    <w:p w:rsidR="00000000" w:rsidDel="00000000" w:rsidP="00000000" w:rsidRDefault="00000000" w:rsidRPr="00000000" w14:paraId="000003BF">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NAT64: Network Address and Protocol Translation from IPv6</w:t>
      </w:r>
    </w:p>
    <w:p w:rsidR="00000000" w:rsidDel="00000000" w:rsidP="00000000" w:rsidRDefault="00000000" w:rsidRPr="00000000" w14:paraId="000003C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Clients to IPv4 Servers", RFC 6146, DOI 10.17487/RFC6146,</w:t>
      </w:r>
    </w:p>
    <w:p w:rsidR="00000000" w:rsidDel="00000000" w:rsidP="00000000" w:rsidRDefault="00000000" w:rsidRPr="00000000" w14:paraId="000003C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April 2011, &lt;https://www.rfc-editor.org/info/rfc6146&gt;.</w:t>
      </w:r>
    </w:p>
    <w:p w:rsidR="00000000" w:rsidDel="00000000" w:rsidP="00000000" w:rsidRDefault="00000000" w:rsidRPr="00000000" w14:paraId="000003C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[RFC7679]  Almes, G., Kalidindi, S., Zekauskas, M., and A. Morton,</w:t>
      </w:r>
    </w:p>
    <w:p w:rsidR="00000000" w:rsidDel="00000000" w:rsidP="00000000" w:rsidRDefault="00000000" w:rsidRPr="00000000" w14:paraId="000003C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Delay Metric for IP Performance Metrics</w:t>
      </w:r>
    </w:p>
    <w:p w:rsidR="00000000" w:rsidDel="00000000" w:rsidP="00000000" w:rsidRDefault="00000000" w:rsidRPr="00000000" w14:paraId="000003C5">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81, RFC 7679, DOI 10.17487/RFC7679, January</w:t>
      </w:r>
    </w:p>
    <w:p w:rsidR="00000000" w:rsidDel="00000000" w:rsidP="00000000" w:rsidRDefault="00000000" w:rsidRPr="00000000" w14:paraId="000003C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&lt;https://www.rfc-editor.org/info/rfc7679&gt;.</w:t>
      </w:r>
    </w:p>
    <w:p w:rsidR="00000000" w:rsidDel="00000000" w:rsidP="00000000" w:rsidRDefault="00000000" w:rsidRPr="00000000" w14:paraId="000003C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[RFC7680]  Almes, G., Kalidindi, S., Zekauskas, M., and A. Morton,</w:t>
      </w:r>
    </w:p>
    <w:p w:rsidR="00000000" w:rsidDel="00000000" w:rsidP="00000000" w:rsidRDefault="00000000" w:rsidRPr="00000000" w14:paraId="000003C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Ed., "A One-Way Loss Metric for IP Performance Metrics</w:t>
      </w:r>
    </w:p>
    <w:p w:rsidR="00000000" w:rsidDel="00000000" w:rsidP="00000000" w:rsidRDefault="00000000" w:rsidRPr="00000000" w14:paraId="000003C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(IPPM)", STD 82, RFC 7680, DOI 10.17487/RFC7680, January</w:t>
      </w:r>
    </w:p>
    <w:p w:rsidR="00000000" w:rsidDel="00000000" w:rsidP="00000000" w:rsidRDefault="00000000" w:rsidRPr="00000000" w14:paraId="000003C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2016, &lt;https://www.rfc-editor.org/info/rfc7680&gt;.</w:t>
      </w:r>
    </w:p>
    <w:p w:rsidR="00000000" w:rsidDel="00000000" w:rsidP="00000000" w:rsidRDefault="00000000" w:rsidRPr="00000000" w14:paraId="000003C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C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18]</w:t>
      </w:r>
    </w:p>
    <w:p w:rsidR="00000000" w:rsidDel="00000000" w:rsidP="00000000" w:rsidRDefault="00000000" w:rsidRPr="00000000" w14:paraId="000003D5">
      <w:pPr>
        <w:spacing w:before="0" w:lineRule="auto"/>
        <w:rPr>
          <w:rFonts w:ascii="Courier New" w:cs="Courier New" w:eastAsia="Courier New" w:hAnsi="Courier New"/>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D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Internet-Draft    draft-nsdt-transport-slice-definition         May 2020</w:t>
      </w:r>
    </w:p>
    <w:p w:rsidR="00000000" w:rsidDel="00000000" w:rsidP="00000000" w:rsidRDefault="00000000" w:rsidRPr="00000000" w14:paraId="000003D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[TS.23.501-3GPP]</w:t>
      </w:r>
    </w:p>
    <w:p w:rsidR="00000000" w:rsidDel="00000000" w:rsidP="00000000" w:rsidRDefault="00000000" w:rsidRPr="00000000" w14:paraId="000003D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3rd Generation Partnership Project (3GPP), "3GPP TS 23.501</w:t>
      </w:r>
    </w:p>
    <w:p w:rsidR="00000000" w:rsidDel="00000000" w:rsidP="00000000" w:rsidRDefault="00000000" w:rsidRPr="00000000" w14:paraId="000003D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(V16.2.0): System Architecture for the 5G System (5GS);</w:t>
      </w:r>
    </w:p>
    <w:p w:rsidR="00000000" w:rsidDel="00000000" w:rsidP="00000000" w:rsidRDefault="00000000" w:rsidRPr="00000000" w14:paraId="000003D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Stage 2 (Release 16)", September 2019,</w:t>
      </w:r>
    </w:p>
    <w:p w:rsidR="00000000" w:rsidDel="00000000" w:rsidP="00000000" w:rsidRDefault="00000000" w:rsidRPr="00000000" w14:paraId="000003D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&lt;http://www.3gpp.org/ftp//Specs/</w:t>
      </w:r>
    </w:p>
    <w:p w:rsidR="00000000" w:rsidDel="00000000" w:rsidP="00000000" w:rsidRDefault="00000000" w:rsidRPr="00000000" w14:paraId="000003DE">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archive/23_series/23.501/23501-g20.zip&gt;.</w:t>
      </w:r>
    </w:p>
    <w:p w:rsidR="00000000" w:rsidDel="00000000" w:rsidP="00000000" w:rsidRDefault="00000000" w:rsidRPr="00000000" w14:paraId="000003D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Authors' Addresses</w:t>
      </w:r>
    </w:p>
    <w:p w:rsidR="00000000" w:rsidDel="00000000" w:rsidP="00000000" w:rsidRDefault="00000000" w:rsidRPr="00000000" w14:paraId="000003E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Reza Rokui</w:t>
      </w:r>
    </w:p>
    <w:p w:rsidR="00000000" w:rsidDel="00000000" w:rsidP="00000000" w:rsidRDefault="00000000" w:rsidRPr="00000000" w14:paraId="000003E3">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Nokia</w:t>
      </w:r>
    </w:p>
    <w:p w:rsidR="00000000" w:rsidDel="00000000" w:rsidP="00000000" w:rsidRDefault="00000000" w:rsidRPr="00000000" w14:paraId="000003E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Canada</w:t>
      </w:r>
    </w:p>
    <w:p w:rsidR="00000000" w:rsidDel="00000000" w:rsidP="00000000" w:rsidRDefault="00000000" w:rsidRPr="00000000" w14:paraId="000003E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6">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reza.rokui@nokia.com</w:t>
      </w:r>
    </w:p>
    <w:p w:rsidR="00000000" w:rsidDel="00000000" w:rsidP="00000000" w:rsidRDefault="00000000" w:rsidRPr="00000000" w14:paraId="000003E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Shunsuke Homma</w:t>
      </w:r>
    </w:p>
    <w:p w:rsidR="00000000" w:rsidDel="00000000" w:rsidP="00000000" w:rsidRDefault="00000000" w:rsidRPr="00000000" w14:paraId="000003EA">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NTT</w:t>
      </w:r>
    </w:p>
    <w:p w:rsidR="00000000" w:rsidDel="00000000" w:rsidP="00000000" w:rsidRDefault="00000000" w:rsidRPr="00000000" w14:paraId="000003E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Japan</w:t>
      </w:r>
    </w:p>
    <w:p w:rsidR="00000000" w:rsidDel="00000000" w:rsidP="00000000" w:rsidRDefault="00000000" w:rsidRPr="00000000" w14:paraId="000003E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D">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shunsuke.homma.fp@hco.ntt.co.jp</w:t>
      </w:r>
    </w:p>
    <w:p w:rsidR="00000000" w:rsidDel="00000000" w:rsidP="00000000" w:rsidRDefault="00000000" w:rsidRPr="00000000" w14:paraId="000003E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E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0">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Kiran Makhijani</w:t>
      </w:r>
    </w:p>
    <w:p w:rsidR="00000000" w:rsidDel="00000000" w:rsidP="00000000" w:rsidRDefault="00000000" w:rsidRPr="00000000" w14:paraId="000003F1">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Futurewei</w:t>
      </w:r>
    </w:p>
    <w:p w:rsidR="00000000" w:rsidDel="00000000" w:rsidP="00000000" w:rsidRDefault="00000000" w:rsidRPr="00000000" w14:paraId="000003F2">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USA</w:t>
      </w:r>
    </w:p>
    <w:p w:rsidR="00000000" w:rsidDel="00000000" w:rsidP="00000000" w:rsidRDefault="00000000" w:rsidRPr="00000000" w14:paraId="000003F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4">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kiranm@futurewei.com</w:t>
      </w:r>
    </w:p>
    <w:p w:rsidR="00000000" w:rsidDel="00000000" w:rsidP="00000000" w:rsidRDefault="00000000" w:rsidRPr="00000000" w14:paraId="000003F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7">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Luis M. Contreras</w:t>
      </w:r>
    </w:p>
    <w:p w:rsidR="00000000" w:rsidDel="00000000" w:rsidP="00000000" w:rsidRDefault="00000000" w:rsidRPr="00000000" w14:paraId="000003F8">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Telefonica</w:t>
      </w:r>
    </w:p>
    <w:p w:rsidR="00000000" w:rsidDel="00000000" w:rsidP="00000000" w:rsidRDefault="00000000" w:rsidRPr="00000000" w14:paraId="000003F9">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Spain</w:t>
      </w:r>
    </w:p>
    <w:p w:rsidR="00000000" w:rsidDel="00000000" w:rsidP="00000000" w:rsidRDefault="00000000" w:rsidRPr="00000000" w14:paraId="000003F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B">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Email: luismiguel.contrerasmurillo@telefonica.com</w:t>
      </w:r>
    </w:p>
    <w:p w:rsidR="00000000" w:rsidDel="00000000" w:rsidP="00000000" w:rsidRDefault="00000000" w:rsidRPr="00000000" w14:paraId="000003FC">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D">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E">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F">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0">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1">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2">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3">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4">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5">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6">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7">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8">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9">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A">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B">
      <w:pPr>
        <w:spacing w:before="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0C">
      <w:pPr>
        <w:spacing w:before="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Rokui, et al.           Expires November 25, 2020              [Page 19]</w:t>
      </w:r>
      <w:r w:rsidDel="00000000" w:rsidR="00000000" w:rsidRPr="00000000">
        <w:rPr>
          <w:rtl w:val="0"/>
        </w:rPr>
      </w:r>
    </w:p>
    <w:sectPr>
      <w:headerReference r:id="rId7" w:type="default"/>
      <w:pgSz w:h="16838" w:w="11906"/>
      <w:pgMar w:bottom="1417" w:top="1417" w:left="1701" w:right="1701" w:header="708" w:footer="708"/>
      <w:pgNumType w:start="1"/>
      <w:sectPrChange w:author="Eric Gray" w:id="0" w:date="2020-06-01T21:01:18Z">
        <w:sectPr w:rsidR="000000" w:rsidDel="000000" w:rsidRPr="000000" w:rsidSect="000000">
          <w:pgMar w:bottom="1417" w:top="1417" w:left="1701" w:right="1701" w:header="708" w:footer="708"/>
          <w:pgNumType w:start="1"/>
          <w:pgSz w:h="16838" w:w="11906"/>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unsuke Homma" w:id="10" w:date="2020-05-28T02:53:12Z">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mention security using specific appliances described as in context of I2NSF here. Because it will bring huge possibility exceeding "transport" and it will be uncontrollable. I think NSFs (Network Security Functions) should be treated in NF resources objective.</w:t>
        </w:r>
      </w:ins>
    </w:p>
  </w:comment>
  <w:comment w:author="Shunsuke Homma" w:id="23" w:date="2020-05-28T03:05:39Z">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respond to Eric's comment. In my opinion, this section important to show differences just VPN services, i.e., transport slices would require some mechanism to be stitched with other slices.</w:t>
        </w:r>
      </w:ins>
    </w:p>
  </w:comment>
  <w:comment w:author="Shunsuke Homma" w:id="7" w:date="2020-05-26T08:49:49Z">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operator's (slice provider's) aspect, I want other options here in addition to ratio of service run time. For example, can it be represented with "availability levels" depending on presence or absence of redundancy of each resource?</w:t>
        </w:r>
      </w:ins>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had evaluated availability of our network, and the calculation was very complex. In full-virtualized environment, the calculation would be much more complex, and I concern that operator can't accurate availability ratio of each slice.</w:t>
        </w:r>
      </w:ins>
    </w:p>
  </w:comment>
  <w:comment w:author="Kiran Makhijani" w:id="8" w:date="2020-05-27T22:29:37Z">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ins>
    </w:p>
  </w:comment>
  <w:comment w:author="Shunsuke Homma" w:id="19" w:date="2020-05-26T09:20:59Z">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characteristic would be important to cover Network Slice Subnet Instance (NSSI) concept in 3GPP, and would like to keep this section.</w:t>
        </w:r>
      </w:ins>
    </w:p>
  </w:comment>
  <w:comment w:author="Shunsuke Homma" w:id="21" w:date="2020-05-26T09:29:01Z">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ins>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provides no value over the brief definition of a transport slice that was provided earlier.  Is it really needed?</w:t>
        </w:r>
      </w:ins>
    </w:p>
  </w:comment>
  <w:comment w:author="Reza" w:id="1" w:date="2020-05-28T15:55:44Z">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text</w:t>
        </w:r>
      </w:ins>
    </w:p>
  </w:comment>
  <w:comment w:author="Shunsuke Homma" w:id="5" w:date="2020-05-28T01:02:21Z">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limit SLO on bandwidth to minimum? In our current Internet access service, there are various plans which have different upper limit. Potentially high speed (high upper limit) line may be able to be provided as high-grade service. On the contrary, low upper limit line may be provided with cheep cost.</w:t>
        </w:r>
      </w:ins>
    </w:p>
  </w:comment>
  <w:comment w:author="Reza" w:id="2" w:date="2020-05-28T15:54:28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missing text</w:t>
        </w:r>
      </w:ins>
    </w:p>
  </w:comment>
  <w:comment w:author="Kiran Makhijani" w:id="0" w:date="2020-06-11T15:46:18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VPN is very one technology specific.</w:t>
        </w:r>
      </w:ins>
    </w:p>
  </w:comment>
  <w:comment w:author="Tomonobu Niwa" w:id="14" w:date="2020-06-01T14:21:51Z">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kind of information comes from networks(like UPF/CU-UP) on the outside of TS. I think the connection (type) between EP on TS and the adjacent node is important.</w:t>
        </w:r>
      </w:ins>
    </w:p>
  </w:comment>
  <w:comment w:author="Kiran Makhijani" w:id="4" w:date="2020-06-11T15:41:36Z">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minimal SLO. addiitonal objectives defined beyond this document. OR describe geographical restriction in detail.</w:t>
        </w:r>
      </w:ins>
    </w:p>
  </w:comment>
  <w:comment w:author="LUIS MIGUEL CONTRERAS MURILLO" w:id="26" w:date="2020-05-24T12:25:00Z">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to substitute all of this by the text in my email.</w:t>
        </w:r>
      </w:ins>
    </w:p>
  </w:comment>
  <w:comment w:author="LUIS MIGUEL CONTRERAS MURILLO" w:id="13" w:date="2020-05-24T10:37:00Z">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ins>
    </w:p>
  </w:comment>
  <w:comment w:author="LUIS MIGUEL CONTRERAS MURILLO" w:id="15" w:date="2020-05-24T10:37:00Z">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move this sentence to the SLO listing if we add as in-directly measurable objective the Geographical restictions.</w:t>
        </w:r>
      </w:ins>
    </w:p>
  </w:comment>
  <w:comment w:author="LUIS MIGUEL CONTRERAS MURILLO" w:id="16" w:date="2020-05-24T10:53:00Z">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origin of this is the past discussion on considering for a later stage the transport slices that could incorporate some SF (e.g., firewall, etc). Because of that, we introduced this distinction of transport and service function.</w:t>
        </w:r>
      </w:ins>
    </w:p>
  </w:comment>
  <w:comment w:author="Shunsuke Homma" w:id="17" w:date="2020-05-26T09:00:00Z">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And in my memory, we categorized end points into two types: transport devices such as router switches and others. Thus, I think these should be "transport type EP" and "Service type EP". </w:t>
        </w:r>
      </w:ins>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agree with Eric's comment that we should use terms of draft-ietf-teas-sf-aware-topo-model.</w:t>
        </w:r>
      </w:ins>
    </w:p>
  </w:comment>
  <w:comment w:author="Kiran Makhijani" w:id="24" w:date="2020-06-11T15:42:02Z">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dimensions of isolation.</w:t>
        </w:r>
      </w:ins>
    </w:p>
  </w:comment>
  <w:comment w:author="Tomonobu Niwa" w:id="9" w:date="2020-06-01T14:10:06Z">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each SLO should be parallel, not contain each other, to avoid complexity. My suggestion is that availability is alomost equal to allowed down time. For instance, the availability of network slice for voice will be strict (recover failure in less than 50 msec.), and then operator needs to configure fast reroute.</w:t>
        </w:r>
      </w:ins>
    </w:p>
  </w:comment>
  <w:comment w:author="LUIS MIGUEL CONTRERAS MURILLO" w:id="20" w:date="2020-05-24T10:59:00Z">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better “adaptation”</w:t>
        </w:r>
      </w:ins>
    </w:p>
  </w:comment>
  <w:comment w:author="Jari Arkko" w:id="25" w:date="2020-05-28T14:33:21Z">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very well match section 4.1 any more, and I'm not sure it is required. The fastest way to get to consensus on the doc might be to remove it.</w:t>
        </w:r>
      </w:ins>
    </w:p>
  </w:comment>
  <w:comment w:author="Jari Arkko" w:id="11" w:date="2020-05-28T14:26:28Z">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not defined.</w:t>
        </w:r>
      </w:ins>
    </w:p>
  </w:comment>
  <w:comment w:author="Jari Arkko" w:id="12" w:date="2020-05-28T14:28:16Z">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uncertain if we should have references like this. For sure, you could refer to something that defines a concept for a particular SLO. But this is a reference to a concrete data model. The definition draft should not have references of the form "use this protocol or data representation", IMHO.</w:t>
        </w:r>
      </w:ins>
    </w:p>
  </w:comment>
  <w:comment w:author="Jari Arkko" w:id="3" w:date="2020-05-28T14:22:46Z">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super fond of this distinction, but have no hard objection. I think we're simply talking about different types of measurements. For instance, availability I can actually measure (just on a longer time scale). And the use of encryption isn't directly measurable by looking at received packets, but could be verified by audits, packet observation in the VPN itself, etc.</w:t>
        </w:r>
      </w:ins>
    </w:p>
  </w:comment>
  <w:comment w:author="Shunsuke Homma" w:id="18" w:date="2020-05-28T07:42:45Z">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ins>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sections talk about hypothetical approaches to realizing a transport slice.  As such they address a possible example of “how” this may be done, rather than “what” it is that a transport slice should achieve.  And, finally, describing even an exemplary, hypothetical, approach for realizing a transport slice goes pretty far beyond defining what a transport slice is.</w:t>
        </w:r>
      </w:ins>
    </w:p>
  </w:comment>
  <w:comment w:author="Jari Arkko" w:id="6" w:date="2020-05-28T14:25:03Z">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or why it belongs to a transport slice document. But maybe I'm missing something...</w:t>
        </w:r>
      </w:ins>
    </w:p>
  </w:comment>
  <w:comment w:author="Shunsuke Homma" w:id="22" w:date="2020-05-28T07:55:18Z">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Copied Eric's comment:</w:t>
        </w:r>
      </w:ins>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Eric Gray" w:id="52" w:date="2020-06-01T21:01:18Z"/>
          <w:rFonts w:ascii="Arial" w:cs="Arial" w:eastAsia="Arial" w:hAnsi="Arial"/>
          <w:b w:val="0"/>
          <w:i w:val="0"/>
          <w:smallCaps w:val="0"/>
          <w:strike w:val="0"/>
          <w:color w:val="000000"/>
          <w:sz w:val="22"/>
          <w:szCs w:val="22"/>
          <w:u w:val="none"/>
          <w:shd w:fill="auto" w:val="clear"/>
          <w:vertAlign w:val="baseline"/>
        </w:rPr>
      </w:pPr>
      <w:ins w:author="Eric Gray" w:id="52" w:date="2020-06-01T21:01:1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define transport slices in a way that is independent of how they fit into any specific application or use case.  That has to be a key reason for defining a TSC NBI.  Moreover, we should not concern ourselves with TSC recursion, as each recursion definition should stand on its own.  This section is out of scope, finally in this draft.</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D">
    <w:pPr>
      <w:rPr>
        <w:ins w:author="Eric Gray" w:id="52" w:date="2020-06-01T21:01:18Z"/>
        <w:rFonts w:ascii="Courier New" w:cs="Courier New" w:eastAsia="Courier New" w:hAnsi="Courier New"/>
        <w:sz w:val="18"/>
        <w:szCs w:val="18"/>
      </w:rPr>
    </w:pPr>
    <w:ins w:author="Eric Gray" w:id="52" w:date="2020-06-01T21:01:18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75" w:hanging="360"/>
      </w:pPr>
      <w:rPr>
        <w:rFonts w:ascii="Noto Sans Symbols" w:cs="Noto Sans Symbols" w:eastAsia="Noto Sans Symbols" w:hAnsi="Noto Sans Symbols"/>
      </w:rPr>
    </w:lvl>
    <w:lvl w:ilvl="1">
      <w:start w:val="1"/>
      <w:numFmt w:val="bullet"/>
      <w:lvlText w:val="o"/>
      <w:lvlJc w:val="left"/>
      <w:pPr>
        <w:ind w:left="1395" w:hanging="360"/>
      </w:pPr>
      <w:rPr>
        <w:rFonts w:ascii="Courier New" w:cs="Courier New" w:eastAsia="Courier New" w:hAnsi="Courier New"/>
      </w:rPr>
    </w:lvl>
    <w:lvl w:ilvl="2">
      <w:start w:val="1"/>
      <w:numFmt w:val="bullet"/>
      <w:lvlText w:val="▪"/>
      <w:lvlJc w:val="left"/>
      <w:pPr>
        <w:ind w:left="2115" w:hanging="360"/>
      </w:pPr>
      <w:rPr>
        <w:rFonts w:ascii="Noto Sans Symbols" w:cs="Noto Sans Symbols" w:eastAsia="Noto Sans Symbols" w:hAnsi="Noto Sans Symbols"/>
      </w:rPr>
    </w:lvl>
    <w:lvl w:ilvl="3">
      <w:start w:val="1"/>
      <w:numFmt w:val="bullet"/>
      <w:lvlText w:val="●"/>
      <w:lvlJc w:val="left"/>
      <w:pPr>
        <w:ind w:left="2835" w:hanging="360"/>
      </w:pPr>
      <w:rPr>
        <w:rFonts w:ascii="Noto Sans Symbols" w:cs="Noto Sans Symbols" w:eastAsia="Noto Sans Symbols" w:hAnsi="Noto Sans Symbols"/>
      </w:rPr>
    </w:lvl>
    <w:lvl w:ilvl="4">
      <w:start w:val="1"/>
      <w:numFmt w:val="bullet"/>
      <w:lvlText w:val="o"/>
      <w:lvlJc w:val="left"/>
      <w:pPr>
        <w:ind w:left="3555" w:hanging="360"/>
      </w:pPr>
      <w:rPr>
        <w:rFonts w:ascii="Courier New" w:cs="Courier New" w:eastAsia="Courier New" w:hAnsi="Courier New"/>
      </w:rPr>
    </w:lvl>
    <w:lvl w:ilvl="5">
      <w:start w:val="1"/>
      <w:numFmt w:val="bullet"/>
      <w:lvlText w:val="▪"/>
      <w:lvlJc w:val="left"/>
      <w:pPr>
        <w:ind w:left="4275" w:hanging="360"/>
      </w:pPr>
      <w:rPr>
        <w:rFonts w:ascii="Noto Sans Symbols" w:cs="Noto Sans Symbols" w:eastAsia="Noto Sans Symbols" w:hAnsi="Noto Sans Symbols"/>
      </w:rPr>
    </w:lvl>
    <w:lvl w:ilvl="6">
      <w:start w:val="1"/>
      <w:numFmt w:val="bullet"/>
      <w:lvlText w:val="●"/>
      <w:lvlJc w:val="left"/>
      <w:pPr>
        <w:ind w:left="4995" w:hanging="360"/>
      </w:pPr>
      <w:rPr>
        <w:rFonts w:ascii="Noto Sans Symbols" w:cs="Noto Sans Symbols" w:eastAsia="Noto Sans Symbols" w:hAnsi="Noto Sans Symbols"/>
      </w:rPr>
    </w:lvl>
    <w:lvl w:ilvl="7">
      <w:start w:val="1"/>
      <w:numFmt w:val="bullet"/>
      <w:lvlText w:val="o"/>
      <w:lvlJc w:val="left"/>
      <w:pPr>
        <w:ind w:left="5715" w:hanging="360"/>
      </w:pPr>
      <w:rPr>
        <w:rFonts w:ascii="Courier New" w:cs="Courier New" w:eastAsia="Courier New" w:hAnsi="Courier New"/>
      </w:rPr>
    </w:lvl>
    <w:lvl w:ilvl="8">
      <w:start w:val="1"/>
      <w:numFmt w:val="bullet"/>
      <w:lvlText w:val="▪"/>
      <w:lvlJc w:val="left"/>
      <w:pPr>
        <w:ind w:left="643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